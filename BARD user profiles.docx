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B56" w:rsidRDefault="003225E4">
      <w:pPr>
        <w:pStyle w:val="Title"/>
        <w:jc w:val="right"/>
      </w:pPr>
      <w:r>
        <w:fldChar w:fldCharType="begin"/>
      </w:r>
      <w:r w:rsidR="009030D1">
        <w:instrText xml:space="preserve"> SUBJECT  \* MERGEFORMAT </w:instrText>
      </w:r>
      <w:r>
        <w:fldChar w:fldCharType="separate"/>
      </w:r>
      <w:r w:rsidR="00A81F1C">
        <w:t>BARD</w:t>
      </w:r>
      <w:r>
        <w:fldChar w:fldCharType="end"/>
      </w:r>
    </w:p>
    <w:p w:rsidR="00FE0B56" w:rsidRDefault="003225E4">
      <w:pPr>
        <w:pStyle w:val="Title"/>
        <w:jc w:val="right"/>
      </w:pPr>
      <w:fldSimple w:instr=" TITLE  \* MERGEFORMAT ">
        <w:r w:rsidR="00A81F1C">
          <w:t>User Analysis</w:t>
        </w:r>
      </w:fldSimple>
    </w:p>
    <w:p w:rsidR="00FE0B56" w:rsidRDefault="00FE0B56">
      <w:pPr>
        <w:pStyle w:val="Title"/>
        <w:jc w:val="right"/>
      </w:pPr>
    </w:p>
    <w:p w:rsidR="00FE0B56" w:rsidRDefault="009030D1">
      <w:pPr>
        <w:pStyle w:val="Title"/>
        <w:jc w:val="right"/>
        <w:rPr>
          <w:sz w:val="28"/>
        </w:rPr>
      </w:pPr>
      <w:r>
        <w:rPr>
          <w:sz w:val="28"/>
        </w:rPr>
        <w:t>Version &lt;</w:t>
      </w:r>
      <w:fldSimple w:instr=" DOCPROPERTY &quot;Version&quot; \* MERGEFORMAT ">
        <w:r w:rsidR="00A81F1C">
          <w:rPr>
            <w:sz w:val="28"/>
          </w:rPr>
          <w:t>0.1</w:t>
        </w:r>
      </w:fldSimple>
      <w:r>
        <w:rPr>
          <w:sz w:val="28"/>
        </w:rPr>
        <w:t>&gt;</w:t>
      </w:r>
    </w:p>
    <w:p w:rsidR="00FE0B56" w:rsidRDefault="00FE0B56">
      <w:pPr>
        <w:pStyle w:val="Title"/>
        <w:rPr>
          <w:sz w:val="28"/>
        </w:rPr>
      </w:pPr>
    </w:p>
    <w:p w:rsidR="00FE0B56" w:rsidRDefault="00FE0B56"/>
    <w:p w:rsidR="00FE0B56" w:rsidRDefault="009030D1">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FE0B56" w:rsidRDefault="009030D1">
      <w:pPr>
        <w:pStyle w:val="InfoBlue"/>
      </w:pPr>
      <w:r>
        <w:rPr>
          <w:b/>
          <w:bCs/>
        </w:rPr>
        <w:t>[Note: This version of the template has updated the version number to read from metadata (Properties-&gt;Custom-&gt;Version) and the header date to read from metadata (Properties-&gt;Custom-&gt;Version Date).</w:t>
      </w:r>
      <w:r>
        <w:t>]</w:t>
      </w:r>
    </w:p>
    <w:p w:rsidR="00FE0B56" w:rsidRDefault="009030D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E0B56" w:rsidRDefault="00FE0B56">
      <w:pPr>
        <w:sectPr w:rsidR="00FE0B56">
          <w:headerReference w:type="default" r:id="rId7"/>
          <w:pgSz w:w="12240" w:h="15840" w:code="1"/>
          <w:pgMar w:top="1440" w:right="1440" w:bottom="1440" w:left="1440" w:header="720" w:footer="720" w:gutter="0"/>
          <w:cols w:space="720"/>
          <w:vAlign w:val="center"/>
        </w:sectPr>
      </w:pPr>
    </w:p>
    <w:p w:rsidR="00FE0B56" w:rsidRDefault="009030D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FE0B56">
        <w:tc>
          <w:tcPr>
            <w:tcW w:w="2304" w:type="dxa"/>
          </w:tcPr>
          <w:p w:rsidR="00FE0B56" w:rsidRDefault="009030D1">
            <w:pPr>
              <w:pStyle w:val="Tabletext"/>
              <w:jc w:val="center"/>
              <w:rPr>
                <w:b/>
              </w:rPr>
            </w:pPr>
            <w:r>
              <w:rPr>
                <w:b/>
              </w:rPr>
              <w:t>Date</w:t>
            </w:r>
          </w:p>
        </w:tc>
        <w:tc>
          <w:tcPr>
            <w:tcW w:w="1152" w:type="dxa"/>
          </w:tcPr>
          <w:p w:rsidR="00FE0B56" w:rsidRDefault="009030D1">
            <w:pPr>
              <w:pStyle w:val="Tabletext"/>
              <w:jc w:val="center"/>
              <w:rPr>
                <w:b/>
              </w:rPr>
            </w:pPr>
            <w:r>
              <w:rPr>
                <w:b/>
              </w:rPr>
              <w:t>Version</w:t>
            </w:r>
          </w:p>
        </w:tc>
        <w:tc>
          <w:tcPr>
            <w:tcW w:w="3744" w:type="dxa"/>
          </w:tcPr>
          <w:p w:rsidR="00FE0B56" w:rsidRDefault="009030D1">
            <w:pPr>
              <w:pStyle w:val="Tabletext"/>
              <w:jc w:val="center"/>
              <w:rPr>
                <w:b/>
              </w:rPr>
            </w:pPr>
            <w:r>
              <w:rPr>
                <w:b/>
              </w:rPr>
              <w:t>Description</w:t>
            </w:r>
          </w:p>
        </w:tc>
        <w:tc>
          <w:tcPr>
            <w:tcW w:w="2304" w:type="dxa"/>
          </w:tcPr>
          <w:p w:rsidR="00FE0B56" w:rsidRDefault="009030D1">
            <w:pPr>
              <w:pStyle w:val="Tabletext"/>
              <w:jc w:val="center"/>
              <w:rPr>
                <w:b/>
              </w:rPr>
            </w:pPr>
            <w:r>
              <w:rPr>
                <w:b/>
              </w:rPr>
              <w:t>Author</w:t>
            </w:r>
          </w:p>
        </w:tc>
      </w:tr>
      <w:tr w:rsidR="00FE0B56">
        <w:tc>
          <w:tcPr>
            <w:tcW w:w="2304" w:type="dxa"/>
          </w:tcPr>
          <w:p w:rsidR="00FE0B56" w:rsidRDefault="003A1042">
            <w:pPr>
              <w:pStyle w:val="Tabletext"/>
            </w:pPr>
            <w:ins w:id="0" w:author="Simon Chatwin" w:date="2012-04-04T19:13:00Z">
              <w:r>
                <w:t>3/</w:t>
              </w:r>
            </w:ins>
            <w:r w:rsidR="00A81F1C">
              <w:t>26/2012</w:t>
            </w:r>
          </w:p>
        </w:tc>
        <w:tc>
          <w:tcPr>
            <w:tcW w:w="1152" w:type="dxa"/>
          </w:tcPr>
          <w:p w:rsidR="00FE0B56" w:rsidRDefault="00A81F1C">
            <w:pPr>
              <w:pStyle w:val="Tabletext"/>
            </w:pPr>
            <w:r>
              <w:t>0.1</w:t>
            </w:r>
          </w:p>
        </w:tc>
        <w:tc>
          <w:tcPr>
            <w:tcW w:w="3744" w:type="dxa"/>
          </w:tcPr>
          <w:p w:rsidR="00FE0B56" w:rsidRDefault="00A81F1C">
            <w:pPr>
              <w:pStyle w:val="Tabletext"/>
            </w:pPr>
            <w:proofErr w:type="spellStart"/>
            <w:r>
              <w:t>Intial</w:t>
            </w:r>
            <w:proofErr w:type="spellEnd"/>
            <w:r>
              <w:t xml:space="preserve"> version</w:t>
            </w:r>
          </w:p>
        </w:tc>
        <w:tc>
          <w:tcPr>
            <w:tcW w:w="2304" w:type="dxa"/>
          </w:tcPr>
          <w:p w:rsidR="00FE0B56" w:rsidRDefault="00A81F1C">
            <w:pPr>
              <w:pStyle w:val="Tabletext"/>
            </w:pPr>
            <w:r>
              <w:t>Simon Chatwin</w:t>
            </w:r>
          </w:p>
        </w:tc>
      </w:tr>
      <w:tr w:rsidR="00FE0B56">
        <w:tc>
          <w:tcPr>
            <w:tcW w:w="2304" w:type="dxa"/>
          </w:tcPr>
          <w:p w:rsidR="00FE0B56" w:rsidRDefault="003A1042">
            <w:pPr>
              <w:pStyle w:val="Tabletext"/>
            </w:pPr>
            <w:ins w:id="1" w:author="Simon Chatwin" w:date="2012-04-04T19:13:00Z">
              <w:r>
                <w:t>4/3/2012</w:t>
              </w:r>
            </w:ins>
          </w:p>
        </w:tc>
        <w:tc>
          <w:tcPr>
            <w:tcW w:w="1152" w:type="dxa"/>
          </w:tcPr>
          <w:p w:rsidR="00FE0B56" w:rsidRDefault="003A1042">
            <w:pPr>
              <w:pStyle w:val="Tabletext"/>
            </w:pPr>
            <w:ins w:id="2" w:author="Simon Chatwin" w:date="2012-04-04T19:13:00Z">
              <w:r>
                <w:t>0.2</w:t>
              </w:r>
            </w:ins>
          </w:p>
        </w:tc>
        <w:tc>
          <w:tcPr>
            <w:tcW w:w="3744" w:type="dxa"/>
          </w:tcPr>
          <w:p w:rsidR="00FE0B56" w:rsidRDefault="003A1042">
            <w:pPr>
              <w:pStyle w:val="Tabletext"/>
            </w:pPr>
            <w:ins w:id="3" w:author="Simon Chatwin" w:date="2012-04-04T19:13:00Z">
              <w:r>
                <w:t>Feedback from Ying</w:t>
              </w:r>
            </w:ins>
          </w:p>
        </w:tc>
        <w:tc>
          <w:tcPr>
            <w:tcW w:w="2304" w:type="dxa"/>
          </w:tcPr>
          <w:p w:rsidR="00FE0B56" w:rsidRDefault="003A1042">
            <w:pPr>
              <w:pStyle w:val="Tabletext"/>
            </w:pPr>
            <w:ins w:id="4" w:author="Simon Chatwin" w:date="2012-04-04T19:13:00Z">
              <w:r>
                <w:t>Ying/Simon</w:t>
              </w:r>
            </w:ins>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r w:rsidR="00FE0B56">
        <w:tc>
          <w:tcPr>
            <w:tcW w:w="2304" w:type="dxa"/>
          </w:tcPr>
          <w:p w:rsidR="00FE0B56" w:rsidRDefault="00FE0B56">
            <w:pPr>
              <w:pStyle w:val="Tabletext"/>
            </w:pPr>
          </w:p>
        </w:tc>
        <w:tc>
          <w:tcPr>
            <w:tcW w:w="1152" w:type="dxa"/>
          </w:tcPr>
          <w:p w:rsidR="00FE0B56" w:rsidRDefault="00FE0B56">
            <w:pPr>
              <w:pStyle w:val="Tabletext"/>
            </w:pPr>
          </w:p>
        </w:tc>
        <w:tc>
          <w:tcPr>
            <w:tcW w:w="3744" w:type="dxa"/>
          </w:tcPr>
          <w:p w:rsidR="00FE0B56" w:rsidRDefault="00FE0B56">
            <w:pPr>
              <w:pStyle w:val="Tabletext"/>
            </w:pPr>
          </w:p>
        </w:tc>
        <w:tc>
          <w:tcPr>
            <w:tcW w:w="2304" w:type="dxa"/>
          </w:tcPr>
          <w:p w:rsidR="00FE0B56" w:rsidRDefault="00FE0B56">
            <w:pPr>
              <w:pStyle w:val="Tabletext"/>
            </w:pPr>
          </w:p>
        </w:tc>
      </w:tr>
    </w:tbl>
    <w:p w:rsidR="00FE0B56" w:rsidRDefault="00FE0B56"/>
    <w:p w:rsidR="00FE0B56" w:rsidRDefault="009030D1">
      <w:pPr>
        <w:pStyle w:val="Title"/>
      </w:pPr>
      <w:r>
        <w:t>Table of Contents</w:t>
      </w:r>
    </w:p>
    <w:p w:rsidR="003A1042" w:rsidRDefault="003225E4">
      <w:pPr>
        <w:pStyle w:val="TOC1"/>
        <w:tabs>
          <w:tab w:val="left" w:pos="432"/>
        </w:tabs>
        <w:rPr>
          <w:rFonts w:asciiTheme="minorHAnsi" w:eastAsiaTheme="minorEastAsia" w:hAnsiTheme="minorHAnsi" w:cstheme="minorBidi"/>
          <w:noProof/>
          <w:sz w:val="22"/>
          <w:szCs w:val="22"/>
        </w:rPr>
      </w:pPr>
      <w:r w:rsidRPr="003225E4">
        <w:rPr>
          <w:b/>
        </w:rPr>
        <w:fldChar w:fldCharType="begin"/>
      </w:r>
      <w:r w:rsidR="009030D1">
        <w:rPr>
          <w:b/>
        </w:rPr>
        <w:instrText xml:space="preserve"> TOC \o "1-3" \h \z </w:instrText>
      </w:r>
      <w:r w:rsidRPr="003225E4">
        <w:rPr>
          <w:b/>
        </w:rPr>
        <w:fldChar w:fldCharType="separate"/>
      </w:r>
      <w:hyperlink w:anchor="_Toc321329563" w:history="1">
        <w:r w:rsidR="003A1042" w:rsidRPr="00A83D71">
          <w:rPr>
            <w:rStyle w:val="Hyperlink"/>
            <w:noProof/>
          </w:rPr>
          <w:t>1.</w:t>
        </w:r>
        <w:r w:rsidR="003A1042">
          <w:rPr>
            <w:rFonts w:asciiTheme="minorHAnsi" w:eastAsiaTheme="minorEastAsia" w:hAnsiTheme="minorHAnsi" w:cstheme="minorBidi"/>
            <w:noProof/>
            <w:sz w:val="22"/>
            <w:szCs w:val="22"/>
          </w:rPr>
          <w:tab/>
        </w:r>
        <w:r w:rsidR="003A1042" w:rsidRPr="00A83D71">
          <w:rPr>
            <w:rStyle w:val="Hyperlink"/>
            <w:noProof/>
          </w:rPr>
          <w:t>Introduction</w:t>
        </w:r>
        <w:r w:rsidR="003A1042">
          <w:rPr>
            <w:noProof/>
            <w:webHidden/>
          </w:rPr>
          <w:tab/>
        </w:r>
        <w:r w:rsidR="003A1042">
          <w:rPr>
            <w:noProof/>
            <w:webHidden/>
          </w:rPr>
          <w:fldChar w:fldCharType="begin"/>
        </w:r>
        <w:r w:rsidR="003A1042">
          <w:rPr>
            <w:noProof/>
            <w:webHidden/>
          </w:rPr>
          <w:instrText xml:space="preserve"> PAGEREF _Toc321329563 \h </w:instrText>
        </w:r>
        <w:r w:rsidR="003A1042">
          <w:rPr>
            <w:noProof/>
            <w:webHidden/>
          </w:rPr>
        </w:r>
        <w:r w:rsidR="003A1042">
          <w:rPr>
            <w:noProof/>
            <w:webHidden/>
          </w:rPr>
          <w:fldChar w:fldCharType="separate"/>
        </w:r>
        <w:r w:rsidR="003A1042">
          <w:rPr>
            <w:noProof/>
            <w:webHidden/>
          </w:rPr>
          <w:t>3</w:t>
        </w:r>
        <w:r w:rsidR="003A1042">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64" w:history="1">
        <w:r w:rsidRPr="00A83D71">
          <w:rPr>
            <w:rStyle w:val="Hyperlink"/>
            <w:noProof/>
          </w:rPr>
          <w:t>1.1</w:t>
        </w:r>
        <w:r>
          <w:rPr>
            <w:rFonts w:asciiTheme="minorHAnsi" w:eastAsiaTheme="minorEastAsia" w:hAnsiTheme="minorHAnsi" w:cstheme="minorBidi"/>
            <w:noProof/>
            <w:sz w:val="22"/>
            <w:szCs w:val="22"/>
          </w:rPr>
          <w:tab/>
        </w:r>
        <w:r w:rsidRPr="00A83D71">
          <w:rPr>
            <w:rStyle w:val="Hyperlink"/>
            <w:noProof/>
          </w:rPr>
          <w:t>Scope</w:t>
        </w:r>
        <w:r>
          <w:rPr>
            <w:noProof/>
            <w:webHidden/>
          </w:rPr>
          <w:tab/>
        </w:r>
        <w:r>
          <w:rPr>
            <w:noProof/>
            <w:webHidden/>
          </w:rPr>
          <w:fldChar w:fldCharType="begin"/>
        </w:r>
        <w:r>
          <w:rPr>
            <w:noProof/>
            <w:webHidden/>
          </w:rPr>
          <w:instrText xml:space="preserve"> PAGEREF _Toc321329564 \h </w:instrText>
        </w:r>
        <w:r>
          <w:rPr>
            <w:noProof/>
            <w:webHidden/>
          </w:rPr>
        </w:r>
        <w:r>
          <w:rPr>
            <w:noProof/>
            <w:webHidden/>
          </w:rPr>
          <w:fldChar w:fldCharType="separate"/>
        </w:r>
        <w:r>
          <w:rPr>
            <w:noProof/>
            <w:webHidden/>
          </w:rPr>
          <w:t>3</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65" w:history="1">
        <w:r w:rsidRPr="00A83D71">
          <w:rPr>
            <w:rStyle w:val="Hyperlink"/>
            <w:noProof/>
          </w:rPr>
          <w:t>1.2</w:t>
        </w:r>
        <w:r>
          <w:rPr>
            <w:rFonts w:asciiTheme="minorHAnsi" w:eastAsiaTheme="minorEastAsia" w:hAnsiTheme="minorHAnsi" w:cstheme="minorBidi"/>
            <w:noProof/>
            <w:sz w:val="22"/>
            <w:szCs w:val="22"/>
          </w:rPr>
          <w:tab/>
        </w:r>
        <w:r w:rsidRPr="00A83D71">
          <w:rPr>
            <w:rStyle w:val="Hyperlink"/>
            <w:noProof/>
          </w:rPr>
          <w:t>Definitions, Acronyms, and Abbreviations</w:t>
        </w:r>
        <w:r>
          <w:rPr>
            <w:noProof/>
            <w:webHidden/>
          </w:rPr>
          <w:tab/>
        </w:r>
        <w:r>
          <w:rPr>
            <w:noProof/>
            <w:webHidden/>
          </w:rPr>
          <w:fldChar w:fldCharType="begin"/>
        </w:r>
        <w:r>
          <w:rPr>
            <w:noProof/>
            <w:webHidden/>
          </w:rPr>
          <w:instrText xml:space="preserve"> PAGEREF _Toc321329565 \h </w:instrText>
        </w:r>
        <w:r>
          <w:rPr>
            <w:noProof/>
            <w:webHidden/>
          </w:rPr>
        </w:r>
        <w:r>
          <w:rPr>
            <w:noProof/>
            <w:webHidden/>
          </w:rPr>
          <w:fldChar w:fldCharType="separate"/>
        </w:r>
        <w:r>
          <w:rPr>
            <w:noProof/>
            <w:webHidden/>
          </w:rPr>
          <w:t>3</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66" w:history="1">
        <w:r w:rsidRPr="00A83D71">
          <w:rPr>
            <w:rStyle w:val="Hyperlink"/>
            <w:noProof/>
          </w:rPr>
          <w:t>1.3</w:t>
        </w:r>
        <w:r>
          <w:rPr>
            <w:rFonts w:asciiTheme="minorHAnsi" w:eastAsiaTheme="minorEastAsia" w:hAnsiTheme="minorHAnsi" w:cstheme="minorBidi"/>
            <w:noProof/>
            <w:sz w:val="22"/>
            <w:szCs w:val="22"/>
          </w:rPr>
          <w:tab/>
        </w:r>
        <w:r w:rsidRPr="00A83D71">
          <w:rPr>
            <w:rStyle w:val="Hyperlink"/>
            <w:noProof/>
          </w:rPr>
          <w:t>References</w:t>
        </w:r>
        <w:r>
          <w:rPr>
            <w:noProof/>
            <w:webHidden/>
          </w:rPr>
          <w:tab/>
        </w:r>
        <w:r>
          <w:rPr>
            <w:noProof/>
            <w:webHidden/>
          </w:rPr>
          <w:fldChar w:fldCharType="begin"/>
        </w:r>
        <w:r>
          <w:rPr>
            <w:noProof/>
            <w:webHidden/>
          </w:rPr>
          <w:instrText xml:space="preserve"> PAGEREF _Toc321329566 \h </w:instrText>
        </w:r>
        <w:r>
          <w:rPr>
            <w:noProof/>
            <w:webHidden/>
          </w:rPr>
        </w:r>
        <w:r>
          <w:rPr>
            <w:noProof/>
            <w:webHidden/>
          </w:rPr>
          <w:fldChar w:fldCharType="separate"/>
        </w:r>
        <w:r>
          <w:rPr>
            <w:noProof/>
            <w:webHidden/>
          </w:rPr>
          <w:t>3</w:t>
        </w:r>
        <w:r>
          <w:rPr>
            <w:noProof/>
            <w:webHidden/>
          </w:rPr>
          <w:fldChar w:fldCharType="end"/>
        </w:r>
      </w:hyperlink>
    </w:p>
    <w:p w:rsidR="003A1042" w:rsidRDefault="003A1042">
      <w:pPr>
        <w:pStyle w:val="TOC1"/>
        <w:tabs>
          <w:tab w:val="left" w:pos="432"/>
        </w:tabs>
        <w:rPr>
          <w:rFonts w:asciiTheme="minorHAnsi" w:eastAsiaTheme="minorEastAsia" w:hAnsiTheme="minorHAnsi" w:cstheme="minorBidi"/>
          <w:noProof/>
          <w:sz w:val="22"/>
          <w:szCs w:val="22"/>
        </w:rPr>
      </w:pPr>
      <w:hyperlink w:anchor="_Toc321329567" w:history="1">
        <w:r w:rsidRPr="00A83D71">
          <w:rPr>
            <w:rStyle w:val="Hyperlink"/>
            <w:noProof/>
          </w:rPr>
          <w:t>2.</w:t>
        </w:r>
        <w:r>
          <w:rPr>
            <w:rFonts w:asciiTheme="minorHAnsi" w:eastAsiaTheme="minorEastAsia" w:hAnsiTheme="minorHAnsi" w:cstheme="minorBidi"/>
            <w:noProof/>
            <w:sz w:val="22"/>
            <w:szCs w:val="22"/>
          </w:rPr>
          <w:tab/>
        </w:r>
        <w:r w:rsidRPr="00A83D71">
          <w:rPr>
            <w:rStyle w:val="Hyperlink"/>
            <w:noProof/>
          </w:rPr>
          <w:t>Stakeholder and User Descriptions</w:t>
        </w:r>
        <w:r>
          <w:rPr>
            <w:noProof/>
            <w:webHidden/>
          </w:rPr>
          <w:tab/>
        </w:r>
        <w:r>
          <w:rPr>
            <w:noProof/>
            <w:webHidden/>
          </w:rPr>
          <w:fldChar w:fldCharType="begin"/>
        </w:r>
        <w:r>
          <w:rPr>
            <w:noProof/>
            <w:webHidden/>
          </w:rPr>
          <w:instrText xml:space="preserve"> PAGEREF _Toc321329567 \h </w:instrText>
        </w:r>
        <w:r>
          <w:rPr>
            <w:noProof/>
            <w:webHidden/>
          </w:rPr>
        </w:r>
        <w:r>
          <w:rPr>
            <w:noProof/>
            <w:webHidden/>
          </w:rPr>
          <w:fldChar w:fldCharType="separate"/>
        </w:r>
        <w:r>
          <w:rPr>
            <w:noProof/>
            <w:webHidden/>
          </w:rPr>
          <w:t>3</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68" w:history="1">
        <w:r w:rsidRPr="00A83D71">
          <w:rPr>
            <w:rStyle w:val="Hyperlink"/>
            <w:noProof/>
          </w:rPr>
          <w:t>2.1</w:t>
        </w:r>
        <w:r>
          <w:rPr>
            <w:rFonts w:asciiTheme="minorHAnsi" w:eastAsiaTheme="minorEastAsia" w:hAnsiTheme="minorHAnsi" w:cstheme="minorBidi"/>
            <w:noProof/>
            <w:sz w:val="22"/>
            <w:szCs w:val="22"/>
          </w:rPr>
          <w:tab/>
        </w:r>
        <w:r w:rsidRPr="00A83D71">
          <w:rPr>
            <w:rStyle w:val="Hyperlink"/>
            <w:noProof/>
          </w:rPr>
          <w:t>User Summary</w:t>
        </w:r>
        <w:r>
          <w:rPr>
            <w:noProof/>
            <w:webHidden/>
          </w:rPr>
          <w:tab/>
        </w:r>
        <w:r>
          <w:rPr>
            <w:noProof/>
            <w:webHidden/>
          </w:rPr>
          <w:fldChar w:fldCharType="begin"/>
        </w:r>
        <w:r>
          <w:rPr>
            <w:noProof/>
            <w:webHidden/>
          </w:rPr>
          <w:instrText xml:space="preserve"> PAGEREF _Toc321329568 \h </w:instrText>
        </w:r>
        <w:r>
          <w:rPr>
            <w:noProof/>
            <w:webHidden/>
          </w:rPr>
        </w:r>
        <w:r>
          <w:rPr>
            <w:noProof/>
            <w:webHidden/>
          </w:rPr>
          <w:fldChar w:fldCharType="separate"/>
        </w:r>
        <w:r>
          <w:rPr>
            <w:noProof/>
            <w:webHidden/>
          </w:rPr>
          <w:t>3</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69" w:history="1">
        <w:r w:rsidRPr="00A83D71">
          <w:rPr>
            <w:rStyle w:val="Hyperlink"/>
            <w:noProof/>
          </w:rPr>
          <w:t>2.2</w:t>
        </w:r>
        <w:r>
          <w:rPr>
            <w:rFonts w:asciiTheme="minorHAnsi" w:eastAsiaTheme="minorEastAsia" w:hAnsiTheme="minorHAnsi" w:cstheme="minorBidi"/>
            <w:noProof/>
            <w:sz w:val="22"/>
            <w:szCs w:val="22"/>
          </w:rPr>
          <w:tab/>
        </w:r>
        <w:r w:rsidRPr="00A83D71">
          <w:rPr>
            <w:rStyle w:val="Hyperlink"/>
            <w:noProof/>
          </w:rPr>
          <w:t>User Environment</w:t>
        </w:r>
        <w:r>
          <w:rPr>
            <w:noProof/>
            <w:webHidden/>
          </w:rPr>
          <w:tab/>
        </w:r>
        <w:r>
          <w:rPr>
            <w:noProof/>
            <w:webHidden/>
          </w:rPr>
          <w:fldChar w:fldCharType="begin"/>
        </w:r>
        <w:r>
          <w:rPr>
            <w:noProof/>
            <w:webHidden/>
          </w:rPr>
          <w:instrText xml:space="preserve"> PAGEREF _Toc321329569 \h </w:instrText>
        </w:r>
        <w:r>
          <w:rPr>
            <w:noProof/>
            <w:webHidden/>
          </w:rPr>
        </w:r>
        <w:r>
          <w:rPr>
            <w:noProof/>
            <w:webHidden/>
          </w:rPr>
          <w:fldChar w:fldCharType="separate"/>
        </w:r>
        <w:r>
          <w:rPr>
            <w:noProof/>
            <w:webHidden/>
          </w:rPr>
          <w:t>4</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70" w:history="1">
        <w:r w:rsidRPr="00A83D71">
          <w:rPr>
            <w:rStyle w:val="Hyperlink"/>
            <w:noProof/>
          </w:rPr>
          <w:t>2.3</w:t>
        </w:r>
        <w:r>
          <w:rPr>
            <w:rFonts w:asciiTheme="minorHAnsi" w:eastAsiaTheme="minorEastAsia" w:hAnsiTheme="minorHAnsi" w:cstheme="minorBidi"/>
            <w:noProof/>
            <w:sz w:val="22"/>
            <w:szCs w:val="22"/>
          </w:rPr>
          <w:tab/>
        </w:r>
        <w:r w:rsidRPr="00A83D71">
          <w:rPr>
            <w:rStyle w:val="Hyperlink"/>
            <w:noProof/>
          </w:rPr>
          <w:t>User Profiles</w:t>
        </w:r>
        <w:r>
          <w:rPr>
            <w:noProof/>
            <w:webHidden/>
          </w:rPr>
          <w:tab/>
        </w:r>
        <w:r>
          <w:rPr>
            <w:noProof/>
            <w:webHidden/>
          </w:rPr>
          <w:fldChar w:fldCharType="begin"/>
        </w:r>
        <w:r>
          <w:rPr>
            <w:noProof/>
            <w:webHidden/>
          </w:rPr>
          <w:instrText xml:space="preserve"> PAGEREF _Toc321329570 \h </w:instrText>
        </w:r>
        <w:r>
          <w:rPr>
            <w:noProof/>
            <w:webHidden/>
          </w:rPr>
        </w:r>
        <w:r>
          <w:rPr>
            <w:noProof/>
            <w:webHidden/>
          </w:rPr>
          <w:fldChar w:fldCharType="separate"/>
        </w:r>
        <w:r>
          <w:rPr>
            <w:noProof/>
            <w:webHidden/>
          </w:rPr>
          <w:t>5</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1" w:history="1">
        <w:r w:rsidRPr="00A83D71">
          <w:rPr>
            <w:rStyle w:val="Hyperlink"/>
            <w:noProof/>
          </w:rPr>
          <w:t>2.3.1</w:t>
        </w:r>
        <w:r>
          <w:rPr>
            <w:rFonts w:asciiTheme="minorHAnsi" w:eastAsiaTheme="minorEastAsia" w:hAnsiTheme="minorHAnsi" w:cstheme="minorBidi"/>
            <w:noProof/>
            <w:sz w:val="22"/>
            <w:szCs w:val="22"/>
          </w:rPr>
          <w:tab/>
        </w:r>
        <w:r w:rsidRPr="00A83D71">
          <w:rPr>
            <w:rStyle w:val="Hyperlink"/>
            <w:noProof/>
          </w:rPr>
          <w:t>Assay Registrar</w:t>
        </w:r>
        <w:r>
          <w:rPr>
            <w:noProof/>
            <w:webHidden/>
          </w:rPr>
          <w:tab/>
        </w:r>
        <w:r>
          <w:rPr>
            <w:noProof/>
            <w:webHidden/>
          </w:rPr>
          <w:fldChar w:fldCharType="begin"/>
        </w:r>
        <w:r>
          <w:rPr>
            <w:noProof/>
            <w:webHidden/>
          </w:rPr>
          <w:instrText xml:space="preserve"> PAGEREF _Toc321329571 \h </w:instrText>
        </w:r>
        <w:r>
          <w:rPr>
            <w:noProof/>
            <w:webHidden/>
          </w:rPr>
        </w:r>
        <w:r>
          <w:rPr>
            <w:noProof/>
            <w:webHidden/>
          </w:rPr>
          <w:fldChar w:fldCharType="separate"/>
        </w:r>
        <w:r>
          <w:rPr>
            <w:noProof/>
            <w:webHidden/>
          </w:rPr>
          <w:t>5</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2" w:history="1">
        <w:r w:rsidRPr="00A83D71">
          <w:rPr>
            <w:rStyle w:val="Hyperlink"/>
            <w:noProof/>
          </w:rPr>
          <w:t>2.3.2</w:t>
        </w:r>
        <w:r>
          <w:rPr>
            <w:rFonts w:asciiTheme="minorHAnsi" w:eastAsiaTheme="minorEastAsia" w:hAnsiTheme="minorHAnsi" w:cstheme="minorBidi"/>
            <w:noProof/>
            <w:sz w:val="22"/>
            <w:szCs w:val="22"/>
          </w:rPr>
          <w:tab/>
        </w:r>
        <w:r w:rsidRPr="00A83D71">
          <w:rPr>
            <w:rStyle w:val="Hyperlink"/>
            <w:noProof/>
          </w:rPr>
          <w:t>Dictionary Curator</w:t>
        </w:r>
        <w:r>
          <w:rPr>
            <w:noProof/>
            <w:webHidden/>
          </w:rPr>
          <w:tab/>
        </w:r>
        <w:r>
          <w:rPr>
            <w:noProof/>
            <w:webHidden/>
          </w:rPr>
          <w:fldChar w:fldCharType="begin"/>
        </w:r>
        <w:r>
          <w:rPr>
            <w:noProof/>
            <w:webHidden/>
          </w:rPr>
          <w:instrText xml:space="preserve"> PAGEREF _Toc321329572 \h </w:instrText>
        </w:r>
        <w:r>
          <w:rPr>
            <w:noProof/>
            <w:webHidden/>
          </w:rPr>
        </w:r>
        <w:r>
          <w:rPr>
            <w:noProof/>
            <w:webHidden/>
          </w:rPr>
          <w:fldChar w:fldCharType="separate"/>
        </w:r>
        <w:r>
          <w:rPr>
            <w:noProof/>
            <w:webHidden/>
          </w:rPr>
          <w:t>5</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3" w:history="1">
        <w:r w:rsidRPr="00A83D71">
          <w:rPr>
            <w:rStyle w:val="Hyperlink"/>
            <w:noProof/>
          </w:rPr>
          <w:t>2.3.3</w:t>
        </w:r>
        <w:r>
          <w:rPr>
            <w:rFonts w:asciiTheme="minorHAnsi" w:eastAsiaTheme="minorEastAsia" w:hAnsiTheme="minorHAnsi" w:cstheme="minorBidi"/>
            <w:noProof/>
            <w:sz w:val="22"/>
            <w:szCs w:val="22"/>
          </w:rPr>
          <w:tab/>
        </w:r>
        <w:r w:rsidRPr="00A83D71">
          <w:rPr>
            <w:rStyle w:val="Hyperlink"/>
            <w:noProof/>
          </w:rPr>
          <w:t>Data Depositor</w:t>
        </w:r>
        <w:r>
          <w:rPr>
            <w:noProof/>
            <w:webHidden/>
          </w:rPr>
          <w:tab/>
        </w:r>
        <w:r>
          <w:rPr>
            <w:noProof/>
            <w:webHidden/>
          </w:rPr>
          <w:fldChar w:fldCharType="begin"/>
        </w:r>
        <w:r>
          <w:rPr>
            <w:noProof/>
            <w:webHidden/>
          </w:rPr>
          <w:instrText xml:space="preserve"> PAGEREF _Toc321329573 \h </w:instrText>
        </w:r>
        <w:r>
          <w:rPr>
            <w:noProof/>
            <w:webHidden/>
          </w:rPr>
        </w:r>
        <w:r>
          <w:rPr>
            <w:noProof/>
            <w:webHidden/>
          </w:rPr>
          <w:fldChar w:fldCharType="separate"/>
        </w:r>
        <w:r>
          <w:rPr>
            <w:noProof/>
            <w:webHidden/>
          </w:rPr>
          <w:t>6</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4" w:history="1">
        <w:r w:rsidRPr="00A83D71">
          <w:rPr>
            <w:rStyle w:val="Hyperlink"/>
            <w:noProof/>
          </w:rPr>
          <w:t>2.3.4</w:t>
        </w:r>
        <w:r>
          <w:rPr>
            <w:rFonts w:asciiTheme="minorHAnsi" w:eastAsiaTheme="minorEastAsia" w:hAnsiTheme="minorHAnsi" w:cstheme="minorBidi"/>
            <w:noProof/>
            <w:sz w:val="22"/>
            <w:szCs w:val="22"/>
          </w:rPr>
          <w:tab/>
        </w:r>
        <w:r w:rsidRPr="00A83D71">
          <w:rPr>
            <w:rStyle w:val="Hyperlink"/>
            <w:noProof/>
          </w:rPr>
          <w:t>Data Analyzer</w:t>
        </w:r>
        <w:r>
          <w:rPr>
            <w:noProof/>
            <w:webHidden/>
          </w:rPr>
          <w:tab/>
        </w:r>
        <w:r>
          <w:rPr>
            <w:noProof/>
            <w:webHidden/>
          </w:rPr>
          <w:fldChar w:fldCharType="begin"/>
        </w:r>
        <w:r>
          <w:rPr>
            <w:noProof/>
            <w:webHidden/>
          </w:rPr>
          <w:instrText xml:space="preserve"> PAGEREF _Toc321329574 \h </w:instrText>
        </w:r>
        <w:r>
          <w:rPr>
            <w:noProof/>
            <w:webHidden/>
          </w:rPr>
        </w:r>
        <w:r>
          <w:rPr>
            <w:noProof/>
            <w:webHidden/>
          </w:rPr>
          <w:fldChar w:fldCharType="separate"/>
        </w:r>
        <w:r>
          <w:rPr>
            <w:noProof/>
            <w:webHidden/>
          </w:rPr>
          <w:t>6</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75" w:history="1">
        <w:r w:rsidRPr="00A83D71">
          <w:rPr>
            <w:rStyle w:val="Hyperlink"/>
            <w:noProof/>
          </w:rPr>
          <w:t>2.4</w:t>
        </w:r>
        <w:r>
          <w:rPr>
            <w:rFonts w:asciiTheme="minorHAnsi" w:eastAsiaTheme="minorEastAsia" w:hAnsiTheme="minorHAnsi" w:cstheme="minorBidi"/>
            <w:noProof/>
            <w:sz w:val="22"/>
            <w:szCs w:val="22"/>
          </w:rPr>
          <w:tab/>
        </w:r>
        <w:r w:rsidRPr="00A83D71">
          <w:rPr>
            <w:rStyle w:val="Hyperlink"/>
            <w:noProof/>
          </w:rPr>
          <w:t>Persona Stories</w:t>
        </w:r>
        <w:r>
          <w:rPr>
            <w:noProof/>
            <w:webHidden/>
          </w:rPr>
          <w:tab/>
        </w:r>
        <w:r>
          <w:rPr>
            <w:noProof/>
            <w:webHidden/>
          </w:rPr>
          <w:fldChar w:fldCharType="begin"/>
        </w:r>
        <w:r>
          <w:rPr>
            <w:noProof/>
            <w:webHidden/>
          </w:rPr>
          <w:instrText xml:space="preserve"> PAGEREF _Toc321329575 \h </w:instrText>
        </w:r>
        <w:r>
          <w:rPr>
            <w:noProof/>
            <w:webHidden/>
          </w:rPr>
        </w:r>
        <w:r>
          <w:rPr>
            <w:noProof/>
            <w:webHidden/>
          </w:rPr>
          <w:fldChar w:fldCharType="separate"/>
        </w:r>
        <w:r>
          <w:rPr>
            <w:noProof/>
            <w:webHidden/>
          </w:rPr>
          <w:t>7</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6" w:history="1">
        <w:r w:rsidRPr="00A83D71">
          <w:rPr>
            <w:rStyle w:val="Hyperlink"/>
            <w:noProof/>
          </w:rPr>
          <w:t>2.4.1</w:t>
        </w:r>
        <w:r>
          <w:rPr>
            <w:rFonts w:asciiTheme="minorHAnsi" w:eastAsiaTheme="minorEastAsia" w:hAnsiTheme="minorHAnsi" w:cstheme="minorBidi"/>
            <w:noProof/>
            <w:sz w:val="22"/>
            <w:szCs w:val="22"/>
          </w:rPr>
          <w:tab/>
        </w:r>
        <w:r w:rsidRPr="00A83D71">
          <w:rPr>
            <w:rStyle w:val="Hyperlink"/>
            <w:noProof/>
          </w:rPr>
          <w:t>Curator</w:t>
        </w:r>
        <w:r>
          <w:rPr>
            <w:noProof/>
            <w:webHidden/>
          </w:rPr>
          <w:tab/>
        </w:r>
        <w:r>
          <w:rPr>
            <w:noProof/>
            <w:webHidden/>
          </w:rPr>
          <w:fldChar w:fldCharType="begin"/>
        </w:r>
        <w:r>
          <w:rPr>
            <w:noProof/>
            <w:webHidden/>
          </w:rPr>
          <w:instrText xml:space="preserve"> PAGEREF _Toc321329576 \h </w:instrText>
        </w:r>
        <w:r>
          <w:rPr>
            <w:noProof/>
            <w:webHidden/>
          </w:rPr>
        </w:r>
        <w:r>
          <w:rPr>
            <w:noProof/>
            <w:webHidden/>
          </w:rPr>
          <w:fldChar w:fldCharType="separate"/>
        </w:r>
        <w:r>
          <w:rPr>
            <w:noProof/>
            <w:webHidden/>
          </w:rPr>
          <w:t>7</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7" w:history="1">
        <w:r w:rsidRPr="00A83D71">
          <w:rPr>
            <w:rStyle w:val="Hyperlink"/>
            <w:noProof/>
          </w:rPr>
          <w:t>2.4.2</w:t>
        </w:r>
        <w:r>
          <w:rPr>
            <w:rFonts w:asciiTheme="minorHAnsi" w:eastAsiaTheme="minorEastAsia" w:hAnsiTheme="minorHAnsi" w:cstheme="minorBidi"/>
            <w:noProof/>
            <w:sz w:val="22"/>
            <w:szCs w:val="22"/>
          </w:rPr>
          <w:tab/>
        </w:r>
        <w:r w:rsidRPr="00A83D71">
          <w:rPr>
            <w:rStyle w:val="Hyperlink"/>
            <w:noProof/>
          </w:rPr>
          <w:t>Registrar</w:t>
        </w:r>
        <w:r>
          <w:rPr>
            <w:noProof/>
            <w:webHidden/>
          </w:rPr>
          <w:tab/>
        </w:r>
        <w:r>
          <w:rPr>
            <w:noProof/>
            <w:webHidden/>
          </w:rPr>
          <w:fldChar w:fldCharType="begin"/>
        </w:r>
        <w:r>
          <w:rPr>
            <w:noProof/>
            <w:webHidden/>
          </w:rPr>
          <w:instrText xml:space="preserve"> PAGEREF _Toc321329577 \h </w:instrText>
        </w:r>
        <w:r>
          <w:rPr>
            <w:noProof/>
            <w:webHidden/>
          </w:rPr>
        </w:r>
        <w:r>
          <w:rPr>
            <w:noProof/>
            <w:webHidden/>
          </w:rPr>
          <w:fldChar w:fldCharType="separate"/>
        </w:r>
        <w:r>
          <w:rPr>
            <w:noProof/>
            <w:webHidden/>
          </w:rPr>
          <w:t>7</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8" w:history="1">
        <w:r w:rsidRPr="00A83D71">
          <w:rPr>
            <w:rStyle w:val="Hyperlink"/>
            <w:noProof/>
          </w:rPr>
          <w:t>2.4.3</w:t>
        </w:r>
        <w:r>
          <w:rPr>
            <w:rFonts w:asciiTheme="minorHAnsi" w:eastAsiaTheme="minorEastAsia" w:hAnsiTheme="minorHAnsi" w:cstheme="minorBidi"/>
            <w:noProof/>
            <w:sz w:val="22"/>
            <w:szCs w:val="22"/>
          </w:rPr>
          <w:tab/>
        </w:r>
        <w:r w:rsidRPr="00A83D71">
          <w:rPr>
            <w:rStyle w:val="Hyperlink"/>
            <w:noProof/>
          </w:rPr>
          <w:t>Depositor</w:t>
        </w:r>
        <w:r>
          <w:rPr>
            <w:noProof/>
            <w:webHidden/>
          </w:rPr>
          <w:tab/>
        </w:r>
        <w:r>
          <w:rPr>
            <w:noProof/>
            <w:webHidden/>
          </w:rPr>
          <w:fldChar w:fldCharType="begin"/>
        </w:r>
        <w:r>
          <w:rPr>
            <w:noProof/>
            <w:webHidden/>
          </w:rPr>
          <w:instrText xml:space="preserve"> PAGEREF _Toc321329578 \h </w:instrText>
        </w:r>
        <w:r>
          <w:rPr>
            <w:noProof/>
            <w:webHidden/>
          </w:rPr>
        </w:r>
        <w:r>
          <w:rPr>
            <w:noProof/>
            <w:webHidden/>
          </w:rPr>
          <w:fldChar w:fldCharType="separate"/>
        </w:r>
        <w:r>
          <w:rPr>
            <w:noProof/>
            <w:webHidden/>
          </w:rPr>
          <w:t>7</w:t>
        </w:r>
        <w:r>
          <w:rPr>
            <w:noProof/>
            <w:webHidden/>
          </w:rPr>
          <w:fldChar w:fldCharType="end"/>
        </w:r>
      </w:hyperlink>
    </w:p>
    <w:p w:rsidR="003A1042" w:rsidRDefault="003A1042">
      <w:pPr>
        <w:pStyle w:val="TOC3"/>
        <w:rPr>
          <w:rFonts w:asciiTheme="minorHAnsi" w:eastAsiaTheme="minorEastAsia" w:hAnsiTheme="minorHAnsi" w:cstheme="minorBidi"/>
          <w:noProof/>
          <w:sz w:val="22"/>
          <w:szCs w:val="22"/>
        </w:rPr>
      </w:pPr>
      <w:hyperlink w:anchor="_Toc321329579" w:history="1">
        <w:r w:rsidRPr="00A83D71">
          <w:rPr>
            <w:rStyle w:val="Hyperlink"/>
            <w:noProof/>
          </w:rPr>
          <w:t>2.4.4</w:t>
        </w:r>
        <w:r>
          <w:rPr>
            <w:rFonts w:asciiTheme="minorHAnsi" w:eastAsiaTheme="minorEastAsia" w:hAnsiTheme="minorHAnsi" w:cstheme="minorBidi"/>
            <w:noProof/>
            <w:sz w:val="22"/>
            <w:szCs w:val="22"/>
          </w:rPr>
          <w:tab/>
        </w:r>
        <w:r w:rsidRPr="00A83D71">
          <w:rPr>
            <w:rStyle w:val="Hyperlink"/>
            <w:noProof/>
          </w:rPr>
          <w:t>Analyst</w:t>
        </w:r>
        <w:r>
          <w:rPr>
            <w:noProof/>
            <w:webHidden/>
          </w:rPr>
          <w:tab/>
        </w:r>
        <w:r>
          <w:rPr>
            <w:noProof/>
            <w:webHidden/>
          </w:rPr>
          <w:fldChar w:fldCharType="begin"/>
        </w:r>
        <w:r>
          <w:rPr>
            <w:noProof/>
            <w:webHidden/>
          </w:rPr>
          <w:instrText xml:space="preserve"> PAGEREF _Toc321329579 \h </w:instrText>
        </w:r>
        <w:r>
          <w:rPr>
            <w:noProof/>
            <w:webHidden/>
          </w:rPr>
        </w:r>
        <w:r>
          <w:rPr>
            <w:noProof/>
            <w:webHidden/>
          </w:rPr>
          <w:fldChar w:fldCharType="separate"/>
        </w:r>
        <w:r>
          <w:rPr>
            <w:noProof/>
            <w:webHidden/>
          </w:rPr>
          <w:t>7</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80" w:history="1">
        <w:r w:rsidRPr="00A83D71">
          <w:rPr>
            <w:rStyle w:val="Hyperlink"/>
            <w:noProof/>
          </w:rPr>
          <w:t>2.5</w:t>
        </w:r>
        <w:r>
          <w:rPr>
            <w:rFonts w:asciiTheme="minorHAnsi" w:eastAsiaTheme="minorEastAsia" w:hAnsiTheme="minorHAnsi" w:cstheme="minorBidi"/>
            <w:noProof/>
            <w:sz w:val="22"/>
            <w:szCs w:val="22"/>
          </w:rPr>
          <w:tab/>
        </w:r>
        <w:r w:rsidRPr="00A83D71">
          <w:rPr>
            <w:rStyle w:val="Hyperlink"/>
            <w:noProof/>
          </w:rPr>
          <w:t>Key User Needs</w:t>
        </w:r>
        <w:r>
          <w:rPr>
            <w:noProof/>
            <w:webHidden/>
          </w:rPr>
          <w:tab/>
        </w:r>
        <w:r>
          <w:rPr>
            <w:noProof/>
            <w:webHidden/>
          </w:rPr>
          <w:fldChar w:fldCharType="begin"/>
        </w:r>
        <w:r>
          <w:rPr>
            <w:noProof/>
            <w:webHidden/>
          </w:rPr>
          <w:instrText xml:space="preserve"> PAGEREF _Toc321329580 \h </w:instrText>
        </w:r>
        <w:r>
          <w:rPr>
            <w:noProof/>
            <w:webHidden/>
          </w:rPr>
        </w:r>
        <w:r>
          <w:rPr>
            <w:noProof/>
            <w:webHidden/>
          </w:rPr>
          <w:fldChar w:fldCharType="separate"/>
        </w:r>
        <w:r>
          <w:rPr>
            <w:noProof/>
            <w:webHidden/>
          </w:rPr>
          <w:t>7</w:t>
        </w:r>
        <w:r>
          <w:rPr>
            <w:noProof/>
            <w:webHidden/>
          </w:rPr>
          <w:fldChar w:fldCharType="end"/>
        </w:r>
      </w:hyperlink>
    </w:p>
    <w:p w:rsidR="003A1042" w:rsidRDefault="003A1042">
      <w:pPr>
        <w:pStyle w:val="TOC1"/>
        <w:tabs>
          <w:tab w:val="left" w:pos="432"/>
        </w:tabs>
        <w:rPr>
          <w:rFonts w:asciiTheme="minorHAnsi" w:eastAsiaTheme="minorEastAsia" w:hAnsiTheme="minorHAnsi" w:cstheme="minorBidi"/>
          <w:noProof/>
          <w:sz w:val="22"/>
          <w:szCs w:val="22"/>
        </w:rPr>
      </w:pPr>
      <w:hyperlink w:anchor="_Toc321329581" w:history="1">
        <w:r w:rsidRPr="00A83D71">
          <w:rPr>
            <w:rStyle w:val="Hyperlink"/>
            <w:noProof/>
          </w:rPr>
          <w:t>3.</w:t>
        </w:r>
        <w:r>
          <w:rPr>
            <w:rFonts w:asciiTheme="minorHAnsi" w:eastAsiaTheme="minorEastAsia" w:hAnsiTheme="minorHAnsi" w:cstheme="minorBidi"/>
            <w:noProof/>
            <w:sz w:val="22"/>
            <w:szCs w:val="22"/>
          </w:rPr>
          <w:tab/>
        </w:r>
        <w:r w:rsidRPr="00A83D71">
          <w:rPr>
            <w:rStyle w:val="Hyperlink"/>
            <w:noProof/>
          </w:rPr>
          <w:t>User Workflows</w:t>
        </w:r>
        <w:r>
          <w:rPr>
            <w:noProof/>
            <w:webHidden/>
          </w:rPr>
          <w:tab/>
        </w:r>
        <w:r>
          <w:rPr>
            <w:noProof/>
            <w:webHidden/>
          </w:rPr>
          <w:fldChar w:fldCharType="begin"/>
        </w:r>
        <w:r>
          <w:rPr>
            <w:noProof/>
            <w:webHidden/>
          </w:rPr>
          <w:instrText xml:space="preserve"> PAGEREF _Toc321329581 \h </w:instrText>
        </w:r>
        <w:r>
          <w:rPr>
            <w:noProof/>
            <w:webHidden/>
          </w:rPr>
        </w:r>
        <w:r>
          <w:rPr>
            <w:noProof/>
            <w:webHidden/>
          </w:rPr>
          <w:fldChar w:fldCharType="separate"/>
        </w:r>
        <w:r>
          <w:rPr>
            <w:noProof/>
            <w:webHidden/>
          </w:rPr>
          <w:t>8</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82" w:history="1">
        <w:r w:rsidRPr="00A83D71">
          <w:rPr>
            <w:rStyle w:val="Hyperlink"/>
            <w:noProof/>
          </w:rPr>
          <w:t>3.1</w:t>
        </w:r>
        <w:r>
          <w:rPr>
            <w:rFonts w:asciiTheme="minorHAnsi" w:eastAsiaTheme="minorEastAsia" w:hAnsiTheme="minorHAnsi" w:cstheme="minorBidi"/>
            <w:noProof/>
            <w:sz w:val="22"/>
            <w:szCs w:val="22"/>
          </w:rPr>
          <w:tab/>
        </w:r>
        <w:r w:rsidRPr="00A83D71">
          <w:rPr>
            <w:rStyle w:val="Hyperlink"/>
            <w:noProof/>
          </w:rPr>
          <w:t>Assay definition and approval</w:t>
        </w:r>
        <w:r>
          <w:rPr>
            <w:noProof/>
            <w:webHidden/>
          </w:rPr>
          <w:tab/>
        </w:r>
        <w:r>
          <w:rPr>
            <w:noProof/>
            <w:webHidden/>
          </w:rPr>
          <w:fldChar w:fldCharType="begin"/>
        </w:r>
        <w:r>
          <w:rPr>
            <w:noProof/>
            <w:webHidden/>
          </w:rPr>
          <w:instrText xml:space="preserve"> PAGEREF _Toc321329582 \h </w:instrText>
        </w:r>
        <w:r>
          <w:rPr>
            <w:noProof/>
            <w:webHidden/>
          </w:rPr>
        </w:r>
        <w:r>
          <w:rPr>
            <w:noProof/>
            <w:webHidden/>
          </w:rPr>
          <w:fldChar w:fldCharType="separate"/>
        </w:r>
        <w:r>
          <w:rPr>
            <w:noProof/>
            <w:webHidden/>
          </w:rPr>
          <w:t>8</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83" w:history="1">
        <w:r w:rsidRPr="00A83D71">
          <w:rPr>
            <w:rStyle w:val="Hyperlink"/>
            <w:noProof/>
          </w:rPr>
          <w:t>3.2</w:t>
        </w:r>
        <w:r>
          <w:rPr>
            <w:rFonts w:asciiTheme="minorHAnsi" w:eastAsiaTheme="minorEastAsia" w:hAnsiTheme="minorHAnsi" w:cstheme="minorBidi"/>
            <w:noProof/>
            <w:sz w:val="22"/>
            <w:szCs w:val="22"/>
          </w:rPr>
          <w:tab/>
        </w:r>
        <w:r w:rsidRPr="00A83D71">
          <w:rPr>
            <w:rStyle w:val="Hyperlink"/>
            <w:noProof/>
          </w:rPr>
          <w:t>Data Upload</w:t>
        </w:r>
        <w:r>
          <w:rPr>
            <w:noProof/>
            <w:webHidden/>
          </w:rPr>
          <w:tab/>
        </w:r>
        <w:r>
          <w:rPr>
            <w:noProof/>
            <w:webHidden/>
          </w:rPr>
          <w:fldChar w:fldCharType="begin"/>
        </w:r>
        <w:r>
          <w:rPr>
            <w:noProof/>
            <w:webHidden/>
          </w:rPr>
          <w:instrText xml:space="preserve"> PAGEREF _Toc321329583 \h </w:instrText>
        </w:r>
        <w:r>
          <w:rPr>
            <w:noProof/>
            <w:webHidden/>
          </w:rPr>
        </w:r>
        <w:r>
          <w:rPr>
            <w:noProof/>
            <w:webHidden/>
          </w:rPr>
          <w:fldChar w:fldCharType="separate"/>
        </w:r>
        <w:r>
          <w:rPr>
            <w:noProof/>
            <w:webHidden/>
          </w:rPr>
          <w:t>8</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84" w:history="1">
        <w:r w:rsidRPr="00A83D71">
          <w:rPr>
            <w:rStyle w:val="Hyperlink"/>
            <w:noProof/>
          </w:rPr>
          <w:t>3.3</w:t>
        </w:r>
        <w:r>
          <w:rPr>
            <w:rFonts w:asciiTheme="minorHAnsi" w:eastAsiaTheme="minorEastAsia" w:hAnsiTheme="minorHAnsi" w:cstheme="minorBidi"/>
            <w:noProof/>
            <w:sz w:val="22"/>
            <w:szCs w:val="22"/>
          </w:rPr>
          <w:tab/>
        </w:r>
        <w:r w:rsidRPr="00A83D71">
          <w:rPr>
            <w:rStyle w:val="Hyperlink"/>
            <w:noProof/>
          </w:rPr>
          <w:t>Dictionary curation</w:t>
        </w:r>
        <w:r>
          <w:rPr>
            <w:noProof/>
            <w:webHidden/>
          </w:rPr>
          <w:tab/>
        </w:r>
        <w:r>
          <w:rPr>
            <w:noProof/>
            <w:webHidden/>
          </w:rPr>
          <w:fldChar w:fldCharType="begin"/>
        </w:r>
        <w:r>
          <w:rPr>
            <w:noProof/>
            <w:webHidden/>
          </w:rPr>
          <w:instrText xml:space="preserve"> PAGEREF _Toc321329584 \h </w:instrText>
        </w:r>
        <w:r>
          <w:rPr>
            <w:noProof/>
            <w:webHidden/>
          </w:rPr>
        </w:r>
        <w:r>
          <w:rPr>
            <w:noProof/>
            <w:webHidden/>
          </w:rPr>
          <w:fldChar w:fldCharType="separate"/>
        </w:r>
        <w:r>
          <w:rPr>
            <w:noProof/>
            <w:webHidden/>
          </w:rPr>
          <w:t>8</w:t>
        </w:r>
        <w:r>
          <w:rPr>
            <w:noProof/>
            <w:webHidden/>
          </w:rPr>
          <w:fldChar w:fldCharType="end"/>
        </w:r>
      </w:hyperlink>
    </w:p>
    <w:p w:rsidR="003A1042" w:rsidRDefault="003A1042">
      <w:pPr>
        <w:pStyle w:val="TOC1"/>
        <w:tabs>
          <w:tab w:val="left" w:pos="432"/>
        </w:tabs>
        <w:rPr>
          <w:rFonts w:asciiTheme="minorHAnsi" w:eastAsiaTheme="minorEastAsia" w:hAnsiTheme="minorHAnsi" w:cstheme="minorBidi"/>
          <w:noProof/>
          <w:sz w:val="22"/>
          <w:szCs w:val="22"/>
        </w:rPr>
      </w:pPr>
      <w:hyperlink w:anchor="_Toc321329585" w:history="1">
        <w:r w:rsidRPr="00A83D71">
          <w:rPr>
            <w:rStyle w:val="Hyperlink"/>
            <w:noProof/>
          </w:rPr>
          <w:t>4.</w:t>
        </w:r>
        <w:r>
          <w:rPr>
            <w:rFonts w:asciiTheme="minorHAnsi" w:eastAsiaTheme="minorEastAsia" w:hAnsiTheme="minorHAnsi" w:cstheme="minorBidi"/>
            <w:noProof/>
            <w:sz w:val="22"/>
            <w:szCs w:val="22"/>
          </w:rPr>
          <w:tab/>
        </w:r>
        <w:r w:rsidRPr="00A83D71">
          <w:rPr>
            <w:rStyle w:val="Hyperlink"/>
            <w:noProof/>
          </w:rPr>
          <w:t>Features</w:t>
        </w:r>
        <w:r>
          <w:rPr>
            <w:noProof/>
            <w:webHidden/>
          </w:rPr>
          <w:tab/>
        </w:r>
        <w:r>
          <w:rPr>
            <w:noProof/>
            <w:webHidden/>
          </w:rPr>
          <w:fldChar w:fldCharType="begin"/>
        </w:r>
        <w:r>
          <w:rPr>
            <w:noProof/>
            <w:webHidden/>
          </w:rPr>
          <w:instrText xml:space="preserve"> PAGEREF _Toc321329585 \h </w:instrText>
        </w:r>
        <w:r>
          <w:rPr>
            <w:noProof/>
            <w:webHidden/>
          </w:rPr>
        </w:r>
        <w:r>
          <w:rPr>
            <w:noProof/>
            <w:webHidden/>
          </w:rPr>
          <w:fldChar w:fldCharType="separate"/>
        </w:r>
        <w:r>
          <w:rPr>
            <w:noProof/>
            <w:webHidden/>
          </w:rPr>
          <w:t>8</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86" w:history="1">
        <w:r w:rsidRPr="00A83D71">
          <w:rPr>
            <w:rStyle w:val="Hyperlink"/>
            <w:noProof/>
          </w:rPr>
          <w:t>4.1</w:t>
        </w:r>
        <w:r>
          <w:rPr>
            <w:rFonts w:asciiTheme="minorHAnsi" w:eastAsiaTheme="minorEastAsia" w:hAnsiTheme="minorHAnsi" w:cstheme="minorBidi"/>
            <w:noProof/>
            <w:sz w:val="22"/>
            <w:szCs w:val="22"/>
          </w:rPr>
          <w:tab/>
        </w:r>
        <w:r w:rsidRPr="00A83D71">
          <w:rPr>
            <w:rStyle w:val="Hyperlink"/>
            <w:noProof/>
          </w:rPr>
          <w:t>&lt;aFeature&gt;</w:t>
        </w:r>
        <w:r>
          <w:rPr>
            <w:noProof/>
            <w:webHidden/>
          </w:rPr>
          <w:tab/>
        </w:r>
        <w:r>
          <w:rPr>
            <w:noProof/>
            <w:webHidden/>
          </w:rPr>
          <w:fldChar w:fldCharType="begin"/>
        </w:r>
        <w:r>
          <w:rPr>
            <w:noProof/>
            <w:webHidden/>
          </w:rPr>
          <w:instrText xml:space="preserve"> PAGEREF _Toc321329586 \h </w:instrText>
        </w:r>
        <w:r>
          <w:rPr>
            <w:noProof/>
            <w:webHidden/>
          </w:rPr>
        </w:r>
        <w:r>
          <w:rPr>
            <w:noProof/>
            <w:webHidden/>
          </w:rPr>
          <w:fldChar w:fldCharType="separate"/>
        </w:r>
        <w:r>
          <w:rPr>
            <w:noProof/>
            <w:webHidden/>
          </w:rPr>
          <w:t>8</w:t>
        </w:r>
        <w:r>
          <w:rPr>
            <w:noProof/>
            <w:webHidden/>
          </w:rPr>
          <w:fldChar w:fldCharType="end"/>
        </w:r>
      </w:hyperlink>
    </w:p>
    <w:p w:rsidR="003A1042" w:rsidRDefault="003A1042">
      <w:pPr>
        <w:pStyle w:val="TOC2"/>
        <w:tabs>
          <w:tab w:val="left" w:pos="1000"/>
        </w:tabs>
        <w:rPr>
          <w:rFonts w:asciiTheme="minorHAnsi" w:eastAsiaTheme="minorEastAsia" w:hAnsiTheme="minorHAnsi" w:cstheme="minorBidi"/>
          <w:noProof/>
          <w:sz w:val="22"/>
          <w:szCs w:val="22"/>
        </w:rPr>
      </w:pPr>
      <w:hyperlink w:anchor="_Toc321329587" w:history="1">
        <w:r w:rsidRPr="00A83D71">
          <w:rPr>
            <w:rStyle w:val="Hyperlink"/>
            <w:noProof/>
          </w:rPr>
          <w:t>4.2</w:t>
        </w:r>
        <w:r>
          <w:rPr>
            <w:rFonts w:asciiTheme="minorHAnsi" w:eastAsiaTheme="minorEastAsia" w:hAnsiTheme="minorHAnsi" w:cstheme="minorBidi"/>
            <w:noProof/>
            <w:sz w:val="22"/>
            <w:szCs w:val="22"/>
          </w:rPr>
          <w:tab/>
        </w:r>
        <w:r w:rsidRPr="00A83D71">
          <w:rPr>
            <w:rStyle w:val="Hyperlink"/>
            <w:noProof/>
          </w:rPr>
          <w:t>&lt;anotherFeature&gt;</w:t>
        </w:r>
        <w:r>
          <w:rPr>
            <w:noProof/>
            <w:webHidden/>
          </w:rPr>
          <w:tab/>
        </w:r>
        <w:r>
          <w:rPr>
            <w:noProof/>
            <w:webHidden/>
          </w:rPr>
          <w:fldChar w:fldCharType="begin"/>
        </w:r>
        <w:r>
          <w:rPr>
            <w:noProof/>
            <w:webHidden/>
          </w:rPr>
          <w:instrText xml:space="preserve"> PAGEREF _Toc321329587 \h </w:instrText>
        </w:r>
        <w:r>
          <w:rPr>
            <w:noProof/>
            <w:webHidden/>
          </w:rPr>
        </w:r>
        <w:r>
          <w:rPr>
            <w:noProof/>
            <w:webHidden/>
          </w:rPr>
          <w:fldChar w:fldCharType="separate"/>
        </w:r>
        <w:r>
          <w:rPr>
            <w:noProof/>
            <w:webHidden/>
          </w:rPr>
          <w:t>8</w:t>
        </w:r>
        <w:r>
          <w:rPr>
            <w:noProof/>
            <w:webHidden/>
          </w:rPr>
          <w:fldChar w:fldCharType="end"/>
        </w:r>
      </w:hyperlink>
    </w:p>
    <w:p w:rsidR="00FE0B56" w:rsidRDefault="003225E4">
      <w:pPr>
        <w:pStyle w:val="Title"/>
      </w:pPr>
      <w:r>
        <w:rPr>
          <w:rFonts w:ascii="Times New Roman" w:hAnsi="Times New Roman"/>
          <w:b w:val="0"/>
          <w:sz w:val="20"/>
        </w:rPr>
        <w:fldChar w:fldCharType="end"/>
      </w:r>
      <w:r w:rsidR="009030D1">
        <w:br w:type="page"/>
      </w:r>
      <w:fldSimple w:instr=" TITLE  \* MERGEFORMAT ">
        <w:r w:rsidR="00A81F1C">
          <w:t>User Analysis</w:t>
        </w:r>
      </w:fldSimple>
    </w:p>
    <w:p w:rsidR="00FE0B56" w:rsidRDefault="009030D1">
      <w:pPr>
        <w:pStyle w:val="Heading1"/>
      </w:pPr>
      <w:bookmarkStart w:id="5" w:name="_Toc456598586"/>
      <w:bookmarkStart w:id="6" w:name="_Toc456600917"/>
      <w:bookmarkStart w:id="7" w:name="_Toc436203377"/>
      <w:bookmarkStart w:id="8" w:name="_Toc452813577"/>
      <w:bookmarkStart w:id="9" w:name="_Toc321329563"/>
      <w:r>
        <w:t>Introduction</w:t>
      </w:r>
      <w:bookmarkEnd w:id="5"/>
      <w:bookmarkEnd w:id="6"/>
      <w:bookmarkEnd w:id="9"/>
    </w:p>
    <w:p w:rsidR="00FE0B56" w:rsidRDefault="009030D1" w:rsidP="00A80D85">
      <w:pPr>
        <w:pStyle w:val="BodyText"/>
      </w:pPr>
      <w:r>
        <w:t xml:space="preserve">The purpose of this document is to collect, analyze, and define high-level needs and features of the </w:t>
      </w:r>
      <w:r w:rsidR="00A80D85">
        <w:t>BARD CAP and data entry system.  It</w:t>
      </w:r>
      <w:r>
        <w:t xml:space="preserve"> focuses on the users</w:t>
      </w:r>
      <w:r w:rsidR="00A80D85">
        <w:t>, their needs and workflow processes</w:t>
      </w:r>
      <w:r>
        <w:t xml:space="preserve">, and </w:t>
      </w:r>
      <w:r>
        <w:rPr>
          <w:b/>
          <w:bCs/>
        </w:rPr>
        <w:t>why</w:t>
      </w:r>
      <w:r>
        <w:t xml:space="preserve"> these needs exist.</w:t>
      </w:r>
    </w:p>
    <w:p w:rsidR="00FE0B56" w:rsidRDefault="009030D1">
      <w:pPr>
        <w:pStyle w:val="Heading2"/>
      </w:pPr>
      <w:bookmarkStart w:id="10" w:name="_Toc456598588"/>
      <w:bookmarkStart w:id="11" w:name="_Toc456600919"/>
      <w:bookmarkStart w:id="12" w:name="_Toc321329564"/>
      <w:r>
        <w:t>Scope</w:t>
      </w:r>
      <w:bookmarkEnd w:id="10"/>
      <w:bookmarkEnd w:id="11"/>
      <w:bookmarkEnd w:id="12"/>
    </w:p>
    <w:p w:rsidR="00946685" w:rsidRPr="00946685" w:rsidRDefault="00946685" w:rsidP="00946685">
      <w:pPr>
        <w:pStyle w:val="BodyText"/>
      </w:pPr>
      <w:r>
        <w:t xml:space="preserve">This document is limited to the collection of data for the BARD system.  Other </w:t>
      </w:r>
      <w:proofErr w:type="spellStart"/>
      <w:r>
        <w:t>docuemnts</w:t>
      </w:r>
      <w:proofErr w:type="spellEnd"/>
      <w:r>
        <w:t xml:space="preserve"> describe </w:t>
      </w:r>
      <w:proofErr w:type="spellStart"/>
      <w:r>
        <w:t>ghe</w:t>
      </w:r>
      <w:proofErr w:type="spellEnd"/>
      <w:r>
        <w:t xml:space="preserve"> uses of the data and the following analysis that is performed.</w:t>
      </w:r>
    </w:p>
    <w:p w:rsidR="00FE0B56" w:rsidRDefault="009030D1">
      <w:pPr>
        <w:pStyle w:val="Heading2"/>
      </w:pPr>
      <w:bookmarkStart w:id="13" w:name="_Toc456598589"/>
      <w:bookmarkStart w:id="14" w:name="_Toc456600920"/>
      <w:bookmarkStart w:id="15" w:name="_Toc321329565"/>
      <w:r>
        <w:t>Definitions, Acronyms, and Abbreviations</w:t>
      </w:r>
      <w:bookmarkEnd w:id="13"/>
      <w:bookmarkEnd w:id="14"/>
      <w:bookmarkEnd w:id="15"/>
    </w:p>
    <w:tbl>
      <w:tblPr>
        <w:tblStyle w:val="TableGrid"/>
        <w:tblW w:w="0" w:type="auto"/>
        <w:tblInd w:w="720" w:type="dxa"/>
        <w:tblLook w:val="04A0"/>
      </w:tblPr>
      <w:tblGrid>
        <w:gridCol w:w="1188"/>
        <w:gridCol w:w="7668"/>
      </w:tblGrid>
      <w:tr w:rsidR="00E42B71" w:rsidRPr="00E42B71" w:rsidTr="00E42B71">
        <w:tc>
          <w:tcPr>
            <w:tcW w:w="1188" w:type="dxa"/>
          </w:tcPr>
          <w:p w:rsidR="00E42B71" w:rsidRPr="00E42B71" w:rsidRDefault="00E42B71" w:rsidP="00F831DB">
            <w:pPr>
              <w:pStyle w:val="BodyText"/>
              <w:ind w:left="0"/>
            </w:pPr>
            <w:r w:rsidRPr="00E42B71">
              <w:t>MLP</w:t>
            </w:r>
          </w:p>
        </w:tc>
        <w:tc>
          <w:tcPr>
            <w:tcW w:w="7668" w:type="dxa"/>
          </w:tcPr>
          <w:p w:rsidR="00E42B71" w:rsidRPr="00E42B71" w:rsidRDefault="00E42B71" w:rsidP="00F831DB">
            <w:pPr>
              <w:pStyle w:val="BodyText"/>
              <w:ind w:left="0"/>
            </w:pPr>
            <w:r w:rsidRPr="00E42B71">
              <w:t>Molecular Library Program – an NIH financed project to create and characterize libraries of small molecules</w:t>
            </w:r>
          </w:p>
        </w:tc>
      </w:tr>
      <w:tr w:rsidR="003B470B" w:rsidRPr="00E42B71" w:rsidDel="003A1042" w:rsidTr="00E42B71">
        <w:trPr>
          <w:del w:id="16" w:author="Simon Chatwin" w:date="2012-04-04T19:17:00Z"/>
        </w:trPr>
        <w:tc>
          <w:tcPr>
            <w:tcW w:w="1188" w:type="dxa"/>
          </w:tcPr>
          <w:p w:rsidR="003B470B" w:rsidRPr="00E42B71" w:rsidDel="003A1042" w:rsidRDefault="003B470B" w:rsidP="00F831DB">
            <w:pPr>
              <w:pStyle w:val="BodyText"/>
              <w:ind w:left="0"/>
              <w:rPr>
                <w:del w:id="17" w:author="Simon Chatwin" w:date="2012-04-04T19:17:00Z"/>
              </w:rPr>
            </w:pPr>
            <w:del w:id="18" w:author="Simon Chatwin" w:date="2012-04-04T19:17:00Z">
              <w:r w:rsidDel="003A1042">
                <w:delText>BARD</w:delText>
              </w:r>
            </w:del>
          </w:p>
        </w:tc>
        <w:tc>
          <w:tcPr>
            <w:tcW w:w="7668" w:type="dxa"/>
          </w:tcPr>
          <w:p w:rsidR="003B470B" w:rsidRPr="00E42B71" w:rsidDel="003A1042" w:rsidRDefault="003B470B" w:rsidP="00FF634A">
            <w:pPr>
              <w:pStyle w:val="BodyText"/>
              <w:ind w:left="0"/>
              <w:rPr>
                <w:del w:id="19" w:author="Simon Chatwin" w:date="2012-04-04T19:17:00Z"/>
              </w:rPr>
            </w:pPr>
            <w:del w:id="20" w:author="Simon Chatwin" w:date="2012-04-04T19:17:00Z">
              <w:r w:rsidDel="003A1042">
                <w:delText>BioAssay R</w:delText>
              </w:r>
              <w:r w:rsidR="00FF634A" w:rsidDel="003A1042">
                <w:delText>esearch</w:delText>
              </w:r>
              <w:r w:rsidDel="003A1042">
                <w:delText xml:space="preserve"> Data</w:delText>
              </w:r>
              <w:r w:rsidR="00FF634A" w:rsidDel="003A1042">
                <w:delText>store</w:delText>
              </w:r>
              <w:r w:rsidDel="003A1042">
                <w:delText xml:space="preserve"> – this project</w:delText>
              </w:r>
            </w:del>
          </w:p>
        </w:tc>
      </w:tr>
      <w:tr w:rsidR="00FF634A" w:rsidRPr="00E42B71" w:rsidTr="00E42B71">
        <w:tc>
          <w:tcPr>
            <w:tcW w:w="1188" w:type="dxa"/>
          </w:tcPr>
          <w:p w:rsidR="00FF634A" w:rsidRDefault="00FF634A" w:rsidP="00F831DB">
            <w:pPr>
              <w:pStyle w:val="BodyText"/>
              <w:ind w:left="0"/>
            </w:pPr>
            <w:r>
              <w:t>Dictionary</w:t>
            </w:r>
          </w:p>
        </w:tc>
        <w:tc>
          <w:tcPr>
            <w:tcW w:w="7668" w:type="dxa"/>
          </w:tcPr>
          <w:p w:rsidR="00FF634A" w:rsidRDefault="00FF634A" w:rsidP="00FF634A">
            <w:pPr>
              <w:pStyle w:val="BodyText"/>
              <w:ind w:left="0"/>
            </w:pPr>
            <w:r>
              <w:t>Data Dictionary or ontology.  In this document these are taken to be the same thing, though their implementation and capabilities may be very different.  It is a store for terms that can be used in an assay definition</w:t>
            </w:r>
          </w:p>
        </w:tc>
      </w:tr>
      <w:tr w:rsidR="003A1042" w:rsidRPr="00E42B71" w:rsidTr="00E42B71">
        <w:trPr>
          <w:ins w:id="21" w:author="Simon Chatwin" w:date="2012-04-04T19:13:00Z"/>
        </w:trPr>
        <w:tc>
          <w:tcPr>
            <w:tcW w:w="1188" w:type="dxa"/>
          </w:tcPr>
          <w:p w:rsidR="003A1042" w:rsidRDefault="003A1042" w:rsidP="00F831DB">
            <w:pPr>
              <w:pStyle w:val="BodyText"/>
              <w:ind w:left="0"/>
              <w:rPr>
                <w:ins w:id="22" w:author="Simon Chatwin" w:date="2012-04-04T19:13:00Z"/>
              </w:rPr>
            </w:pPr>
            <w:ins w:id="23" w:author="Simon Chatwin" w:date="2012-04-04T19:13:00Z">
              <w:r>
                <w:t>Assay</w:t>
              </w:r>
            </w:ins>
          </w:p>
        </w:tc>
        <w:tc>
          <w:tcPr>
            <w:tcW w:w="7668" w:type="dxa"/>
          </w:tcPr>
          <w:p w:rsidR="003A1042" w:rsidRDefault="003A1042" w:rsidP="00FF634A">
            <w:pPr>
              <w:pStyle w:val="BodyText"/>
              <w:ind w:left="0"/>
              <w:rPr>
                <w:ins w:id="24" w:author="Simon Chatwin" w:date="2012-04-04T19:13:00Z"/>
              </w:rPr>
            </w:pPr>
            <w:ins w:id="25" w:author="Simon Chatwin" w:date="2012-04-04T19:15:00Z">
              <w:r>
                <w:t xml:space="preserve">The set of result types, </w:t>
              </w:r>
              <w:r>
                <w:t>conditions</w:t>
              </w:r>
              <w:r>
                <w:t xml:space="preserve">, and design parameters that define the results in their </w:t>
              </w:r>
            </w:ins>
            <w:ins w:id="26" w:author="Simon Chatwin" w:date="2012-04-04T19:16:00Z">
              <w:r>
                <w:t>scientific</w:t>
              </w:r>
            </w:ins>
            <w:ins w:id="27" w:author="Simon Chatwin" w:date="2012-04-04T19:15:00Z">
              <w:r>
                <w:t xml:space="preserve"> </w:t>
              </w:r>
            </w:ins>
            <w:ins w:id="28" w:author="Simon Chatwin" w:date="2012-04-04T19:16:00Z">
              <w:r>
                <w:t xml:space="preserve">context.  An assay has no substances attached to it (unlike PubChem </w:t>
              </w:r>
              <w:r>
                <w:t>–</w:t>
              </w:r>
              <w:r>
                <w:t xml:space="preserve"> see </w:t>
              </w:r>
              <w:r>
                <w:t>“</w:t>
              </w:r>
              <w:r>
                <w:t>Experiment</w:t>
              </w:r>
              <w:r>
                <w:t>”</w:t>
              </w:r>
              <w:r>
                <w:t xml:space="preserve"> below.</w:t>
              </w:r>
            </w:ins>
          </w:p>
        </w:tc>
      </w:tr>
      <w:tr w:rsidR="003A1042" w:rsidRPr="00E42B71" w:rsidTr="00E42B71">
        <w:trPr>
          <w:ins w:id="29" w:author="Simon Chatwin" w:date="2012-04-04T19:13:00Z"/>
        </w:trPr>
        <w:tc>
          <w:tcPr>
            <w:tcW w:w="1188" w:type="dxa"/>
          </w:tcPr>
          <w:p w:rsidR="003A1042" w:rsidRDefault="003A1042" w:rsidP="00F831DB">
            <w:pPr>
              <w:pStyle w:val="BodyText"/>
              <w:ind w:left="0"/>
              <w:rPr>
                <w:ins w:id="30" w:author="Simon Chatwin" w:date="2012-04-04T19:13:00Z"/>
              </w:rPr>
            </w:pPr>
            <w:ins w:id="31" w:author="Simon Chatwin" w:date="2012-04-04T19:13:00Z">
              <w:r>
                <w:t>Experiment</w:t>
              </w:r>
            </w:ins>
          </w:p>
        </w:tc>
        <w:tc>
          <w:tcPr>
            <w:tcW w:w="7668" w:type="dxa"/>
          </w:tcPr>
          <w:p w:rsidR="003A1042" w:rsidRDefault="003A1042" w:rsidP="003A1042">
            <w:pPr>
              <w:pStyle w:val="BodyText"/>
              <w:ind w:left="0"/>
              <w:rPr>
                <w:ins w:id="32" w:author="Simon Chatwin" w:date="2012-04-04T19:13:00Z"/>
              </w:rPr>
            </w:pPr>
            <w:ins w:id="33" w:author="Simon Chatwin" w:date="2012-04-04T19:14:00Z">
              <w:r>
                <w:t>This is an assay run or a collection of results from several assay runs gathered together for data entry in one session.  The Experiment more closely mirro</w:t>
              </w:r>
            </w:ins>
            <w:ins w:id="34" w:author="Simon Chatwin" w:date="2012-04-04T19:17:00Z">
              <w:r>
                <w:t>r</w:t>
              </w:r>
            </w:ins>
            <w:ins w:id="35" w:author="Simon Chatwin" w:date="2012-04-04T19:14:00Z">
              <w:r>
                <w:t>s the Pu</w:t>
              </w:r>
            </w:ins>
            <w:ins w:id="36" w:author="Simon Chatwin" w:date="2012-04-04T19:17:00Z">
              <w:r>
                <w:t>b</w:t>
              </w:r>
            </w:ins>
            <w:ins w:id="37" w:author="Simon Chatwin" w:date="2012-04-04T19:14:00Z">
              <w:r>
                <w:t xml:space="preserve">Chem definition of </w:t>
              </w:r>
            </w:ins>
            <w:ins w:id="38" w:author="Simon Chatwin" w:date="2012-04-04T19:15:00Z">
              <w:r>
                <w:t xml:space="preserve">an </w:t>
              </w:r>
              <w:r>
                <w:t>“</w:t>
              </w:r>
              <w:r>
                <w:t>Assay</w:t>
              </w:r>
              <w:r>
                <w:t>”</w:t>
              </w:r>
            </w:ins>
          </w:p>
        </w:tc>
      </w:tr>
    </w:tbl>
    <w:p w:rsidR="00FE0B56" w:rsidRDefault="009030D1">
      <w:pPr>
        <w:pStyle w:val="Heading2"/>
      </w:pPr>
      <w:bookmarkStart w:id="39" w:name="_Toc456598590"/>
      <w:bookmarkStart w:id="40" w:name="_Toc456600921"/>
      <w:bookmarkStart w:id="41" w:name="_Toc321329566"/>
      <w:r>
        <w:t>References</w:t>
      </w:r>
      <w:bookmarkEnd w:id="39"/>
      <w:bookmarkEnd w:id="40"/>
      <w:bookmarkEnd w:id="41"/>
    </w:p>
    <w:p w:rsidR="00946685" w:rsidRPr="00946685" w:rsidRDefault="00055E40" w:rsidP="00055E40">
      <w:pPr>
        <w:pStyle w:val="BodyText"/>
      </w:pPr>
      <w:r>
        <w:t>&lt;TBD&gt;</w:t>
      </w:r>
    </w:p>
    <w:p w:rsidR="00FE0B56" w:rsidRDefault="009030D1">
      <w:pPr>
        <w:pStyle w:val="Heading1"/>
      </w:pPr>
      <w:bookmarkStart w:id="42" w:name="_Toc447960005"/>
      <w:bookmarkStart w:id="43" w:name="_Toc452813581"/>
      <w:bookmarkStart w:id="44" w:name="_Toc436203381"/>
      <w:bookmarkStart w:id="45" w:name="_Toc321329567"/>
      <w:bookmarkEnd w:id="7"/>
      <w:bookmarkEnd w:id="8"/>
      <w:r>
        <w:t>Stakeholder and User Descriptions</w:t>
      </w:r>
      <w:bookmarkEnd w:id="42"/>
      <w:bookmarkEnd w:id="43"/>
      <w:bookmarkEnd w:id="45"/>
    </w:p>
    <w:p w:rsidR="00FE0B56" w:rsidRDefault="009030D1">
      <w:pPr>
        <w:pStyle w:val="Heading2"/>
      </w:pPr>
      <w:bookmarkStart w:id="46" w:name="_Toc452813584"/>
      <w:bookmarkStart w:id="47" w:name="_Toc321329568"/>
      <w:commentRangeStart w:id="48"/>
      <w:r>
        <w:t>User Summary</w:t>
      </w:r>
      <w:bookmarkEnd w:id="46"/>
      <w:bookmarkEnd w:id="47"/>
      <w:ins w:id="49" w:author="Ying Su" w:date="2012-04-02T10:08:00Z">
        <w:r w:rsidR="00485117">
          <w:t xml:space="preserve"> </w:t>
        </w:r>
      </w:ins>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170"/>
        <w:gridCol w:w="2430"/>
        <w:gridCol w:w="2520"/>
        <w:gridCol w:w="2628"/>
      </w:tblGrid>
      <w:tr w:rsidR="00FE0B56" w:rsidTr="00FA205A">
        <w:trPr>
          <w:trHeight w:val="418"/>
        </w:trPr>
        <w:tc>
          <w:tcPr>
            <w:tcW w:w="1170" w:type="dxa"/>
            <w:shd w:val="solid" w:color="000000" w:fill="FFFFFF"/>
          </w:tcPr>
          <w:p w:rsidR="00FE0B56" w:rsidRDefault="009030D1">
            <w:pPr>
              <w:pStyle w:val="BodyText"/>
              <w:ind w:left="0"/>
              <w:rPr>
                <w:b/>
              </w:rPr>
            </w:pPr>
            <w:commentRangeStart w:id="50"/>
            <w:r>
              <w:rPr>
                <w:b/>
              </w:rPr>
              <w:t>Name</w:t>
            </w:r>
            <w:commentRangeEnd w:id="50"/>
            <w:r w:rsidR="003A1042">
              <w:rPr>
                <w:rStyle w:val="CommentReference"/>
              </w:rPr>
              <w:commentReference w:id="50"/>
            </w:r>
          </w:p>
        </w:tc>
        <w:tc>
          <w:tcPr>
            <w:tcW w:w="2430" w:type="dxa"/>
            <w:shd w:val="solid" w:color="000000" w:fill="FFFFFF"/>
          </w:tcPr>
          <w:p w:rsidR="00FE0B56" w:rsidRDefault="009030D1">
            <w:pPr>
              <w:pStyle w:val="BodyText"/>
              <w:ind w:left="0"/>
              <w:rPr>
                <w:b/>
              </w:rPr>
            </w:pPr>
            <w:r>
              <w:rPr>
                <w:b/>
              </w:rPr>
              <w:t>Description</w:t>
            </w:r>
          </w:p>
        </w:tc>
        <w:tc>
          <w:tcPr>
            <w:tcW w:w="2520" w:type="dxa"/>
            <w:shd w:val="solid" w:color="000000" w:fill="FFFFFF"/>
          </w:tcPr>
          <w:p w:rsidR="00FE0B56" w:rsidRDefault="00A60D3C">
            <w:pPr>
              <w:pStyle w:val="BodyText"/>
              <w:ind w:left="0"/>
              <w:rPr>
                <w:b/>
              </w:rPr>
            </w:pPr>
            <w:r>
              <w:rPr>
                <w:b/>
              </w:rPr>
              <w:t>Knowledge requirements</w:t>
            </w:r>
          </w:p>
        </w:tc>
        <w:tc>
          <w:tcPr>
            <w:tcW w:w="2628" w:type="dxa"/>
            <w:shd w:val="solid" w:color="000000" w:fill="FFFFFF"/>
          </w:tcPr>
          <w:p w:rsidR="00FE0B56" w:rsidRDefault="009030D1">
            <w:pPr>
              <w:pStyle w:val="BodyText"/>
              <w:ind w:left="0"/>
              <w:rPr>
                <w:b/>
              </w:rPr>
            </w:pPr>
            <w:r>
              <w:rPr>
                <w:b/>
              </w:rPr>
              <w:t>Stakeholder</w:t>
            </w:r>
          </w:p>
        </w:tc>
      </w:tr>
      <w:tr w:rsidR="001777DF" w:rsidTr="00690888">
        <w:tc>
          <w:tcPr>
            <w:tcW w:w="8748" w:type="dxa"/>
            <w:gridSpan w:val="4"/>
          </w:tcPr>
          <w:p w:rsidR="001777DF" w:rsidRDefault="001777DF" w:rsidP="00FF634A">
            <w:pPr>
              <w:pStyle w:val="Tabletext"/>
            </w:pPr>
            <w:r>
              <w:t xml:space="preserve">Current Roles </w:t>
            </w:r>
            <w:r w:rsidR="00FF634A">
              <w:t>at work</w:t>
            </w:r>
          </w:p>
        </w:tc>
      </w:tr>
      <w:tr w:rsidR="001777DF" w:rsidTr="00F600AF">
        <w:tc>
          <w:tcPr>
            <w:tcW w:w="1170" w:type="dxa"/>
          </w:tcPr>
          <w:p w:rsidR="001777DF" w:rsidRDefault="001777DF" w:rsidP="00F600AF">
            <w:pPr>
              <w:pStyle w:val="Tabletext"/>
            </w:pPr>
            <w:r>
              <w:t>Biologist</w:t>
            </w:r>
            <w:ins w:id="51" w:author="Ying Su" w:date="2012-04-02T09:58:00Z">
              <w:r w:rsidR="00F4629D">
                <w:t>s</w:t>
              </w:r>
            </w:ins>
          </w:p>
        </w:tc>
        <w:tc>
          <w:tcPr>
            <w:tcW w:w="2430" w:type="dxa"/>
          </w:tcPr>
          <w:p w:rsidR="001777DF" w:rsidRDefault="001777DF" w:rsidP="003A1042">
            <w:pPr>
              <w:pStyle w:val="Tabletext"/>
            </w:pPr>
            <w:del w:id="52" w:author="Ying Su" w:date="2012-04-02T09:57:00Z">
              <w:r w:rsidDel="00F4629D">
                <w:delText>Team lead thru grad student</w:delText>
              </w:r>
            </w:del>
            <w:ins w:id="53" w:author="Ying Su" w:date="2012-04-02T09:57:00Z">
              <w:r w:rsidR="00F4629D">
                <w:t>Scientist</w:t>
              </w:r>
            </w:ins>
            <w:r>
              <w:t xml:space="preserve"> who </w:t>
            </w:r>
            <w:ins w:id="54" w:author="Ying Su" w:date="2012-04-02T09:58:00Z">
              <w:r w:rsidR="00F4629D">
                <w:t>develop</w:t>
              </w:r>
            </w:ins>
            <w:ins w:id="55" w:author="Simon Chatwin" w:date="2012-04-04T19:18:00Z">
              <w:r w:rsidR="003A1042">
                <w:t>s</w:t>
              </w:r>
            </w:ins>
            <w:ins w:id="56" w:author="Ying Su" w:date="2012-04-02T09:58:00Z">
              <w:r w:rsidR="00F4629D">
                <w:t xml:space="preserve"> </w:t>
              </w:r>
            </w:ins>
            <w:del w:id="57" w:author="Ying Su" w:date="2012-04-02T09:58:00Z">
              <w:r w:rsidDel="00F4629D">
                <w:delText xml:space="preserve">defines </w:delText>
              </w:r>
            </w:del>
            <w:r>
              <w:t>the assay, run</w:t>
            </w:r>
            <w:del w:id="58" w:author="Simon Chatwin" w:date="2012-04-04T19:18:00Z">
              <w:r w:rsidDel="003A1042">
                <w:delText>s</w:delText>
              </w:r>
            </w:del>
            <w:ins w:id="59" w:author="Simon Chatwin" w:date="2012-04-04T19:18:00Z">
              <w:r w:rsidR="003A1042">
                <w:t>s</w:t>
              </w:r>
            </w:ins>
            <w:r>
              <w:t xml:space="preserve"> it and calculate</w:t>
            </w:r>
            <w:del w:id="60" w:author="Simon Chatwin" w:date="2012-04-04T19:18:00Z">
              <w:r w:rsidDel="003A1042">
                <w:delText>s</w:delText>
              </w:r>
            </w:del>
            <w:ins w:id="61" w:author="Simon Chatwin" w:date="2012-04-04T19:18:00Z">
              <w:r w:rsidR="003A1042">
                <w:t>s</w:t>
              </w:r>
            </w:ins>
            <w:r>
              <w:t xml:space="preserve"> results. Interested in doing the minimum necessary to ensure grant money keeps flowing</w:t>
            </w:r>
          </w:p>
        </w:tc>
        <w:tc>
          <w:tcPr>
            <w:tcW w:w="2520" w:type="dxa"/>
          </w:tcPr>
          <w:p w:rsidR="001777DF" w:rsidRDefault="001777DF" w:rsidP="00F600AF">
            <w:pPr>
              <w:pStyle w:val="Tabletext"/>
            </w:pPr>
            <w:r>
              <w:t>Deep understanding of the biological parameters and conditions for an assay</w:t>
            </w:r>
          </w:p>
        </w:tc>
        <w:tc>
          <w:tcPr>
            <w:tcW w:w="2628" w:type="dxa"/>
          </w:tcPr>
          <w:p w:rsidR="001777DF" w:rsidRDefault="001777DF" w:rsidP="00F600AF">
            <w:pPr>
              <w:pStyle w:val="Tabletext"/>
            </w:pPr>
          </w:p>
        </w:tc>
      </w:tr>
      <w:tr w:rsidR="001777DF" w:rsidTr="00F600AF">
        <w:tc>
          <w:tcPr>
            <w:tcW w:w="1170" w:type="dxa"/>
          </w:tcPr>
          <w:p w:rsidR="001777DF" w:rsidRDefault="003A1042" w:rsidP="00F600AF">
            <w:pPr>
              <w:pStyle w:val="Tabletext"/>
            </w:pPr>
            <w:ins w:id="62" w:author="Simon Chatwin" w:date="2012-04-04T19:19:00Z">
              <w:r>
                <w:t xml:space="preserve">Yes, you may be </w:t>
              </w:r>
              <w:proofErr w:type="spellStart"/>
              <w:r>
                <w:t>right</w:t>
              </w:r>
            </w:ins>
            <w:r w:rsidR="001777DF">
              <w:t>Informatics</w:t>
            </w:r>
            <w:proofErr w:type="spellEnd"/>
            <w:ins w:id="63" w:author="Ying Su" w:date="2012-04-02T09:58:00Z">
              <w:r w:rsidR="00F4629D">
                <w:t xml:space="preserve"> Specialists</w:t>
              </w:r>
            </w:ins>
          </w:p>
        </w:tc>
        <w:tc>
          <w:tcPr>
            <w:tcW w:w="2430" w:type="dxa"/>
          </w:tcPr>
          <w:p w:rsidR="001777DF" w:rsidRDefault="001777DF" w:rsidP="003A1042">
            <w:pPr>
              <w:pStyle w:val="Tabletext"/>
            </w:pPr>
            <w:r>
              <w:t>Expert</w:t>
            </w:r>
            <w:ins w:id="64" w:author="Ying Su" w:date="2012-04-02T10:01:00Z">
              <w:r w:rsidR="00F4629D">
                <w:t>s</w:t>
              </w:r>
            </w:ins>
            <w:r>
              <w:t xml:space="preserve"> in IT systems who support</w:t>
            </w:r>
            <w:del w:id="65" w:author="Simon Chatwin" w:date="2012-04-04T19:06:00Z">
              <w:r w:rsidDel="003A1042">
                <w:delText>s</w:delText>
              </w:r>
            </w:del>
            <w:r>
              <w:t xml:space="preserve"> the biologist</w:t>
            </w:r>
            <w:ins w:id="66" w:author="Ying Su" w:date="2012-04-02T10:01:00Z">
              <w:r w:rsidR="00F4629D">
                <w:t>s</w:t>
              </w:r>
            </w:ins>
            <w:r>
              <w:t xml:space="preserve"> and take</w:t>
            </w:r>
            <w:del w:id="67" w:author="Ying Su" w:date="2012-04-02T10:01:00Z">
              <w:r w:rsidDel="00F4629D">
                <w:delText>s</w:delText>
              </w:r>
            </w:del>
            <w:r>
              <w:t xml:space="preserve"> the task of converting data into suitable format for upload.  Has a broader understanding of data needs.</w:t>
            </w:r>
          </w:p>
        </w:tc>
        <w:tc>
          <w:tcPr>
            <w:tcW w:w="2520" w:type="dxa"/>
          </w:tcPr>
          <w:p w:rsidR="001777DF" w:rsidRDefault="001777DF" w:rsidP="00F600AF">
            <w:pPr>
              <w:pStyle w:val="Tabletext"/>
            </w:pPr>
            <w:r>
              <w:t>Knowledge of the needs and consequences of using a data system.  Enough understanding of the biology to enhance communication with Biologists</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lastRenderedPageBreak/>
              <w:t>Curator</w:t>
            </w:r>
            <w:ins w:id="68" w:author="Ying Su" w:date="2012-04-02T09:58:00Z">
              <w:r w:rsidR="00F4629D">
                <w:t>s</w:t>
              </w:r>
            </w:ins>
          </w:p>
        </w:tc>
        <w:tc>
          <w:tcPr>
            <w:tcW w:w="2430" w:type="dxa"/>
          </w:tcPr>
          <w:p w:rsidR="001777DF" w:rsidRDefault="001777DF" w:rsidP="001777DF">
            <w:pPr>
              <w:pStyle w:val="Tabletext"/>
            </w:pPr>
            <w:r>
              <w:t>Senior biologist in PubChem who approves assay definitions and results</w:t>
            </w:r>
          </w:p>
        </w:tc>
        <w:tc>
          <w:tcPr>
            <w:tcW w:w="2520" w:type="dxa"/>
          </w:tcPr>
          <w:p w:rsidR="001777DF" w:rsidRDefault="001777DF" w:rsidP="00F600AF">
            <w:pPr>
              <w:pStyle w:val="Tabletext"/>
            </w:pPr>
            <w:r>
              <w:t>Knowledge of PubChem and its contents together with the restrictions and consequences of entering data in particular ways</w:t>
            </w:r>
          </w:p>
        </w:tc>
        <w:tc>
          <w:tcPr>
            <w:tcW w:w="2628" w:type="dxa"/>
          </w:tcPr>
          <w:p w:rsidR="001777DF" w:rsidRDefault="001777DF" w:rsidP="00F600AF">
            <w:pPr>
              <w:pStyle w:val="Tabletext"/>
            </w:pPr>
          </w:p>
        </w:tc>
      </w:tr>
      <w:tr w:rsidR="001777DF" w:rsidTr="00F600AF">
        <w:tc>
          <w:tcPr>
            <w:tcW w:w="1170" w:type="dxa"/>
          </w:tcPr>
          <w:p w:rsidR="001777DF" w:rsidRDefault="001777DF" w:rsidP="00F600AF">
            <w:pPr>
              <w:pStyle w:val="Tabletext"/>
            </w:pPr>
            <w:r>
              <w:t>Chemist</w:t>
            </w:r>
          </w:p>
        </w:tc>
        <w:tc>
          <w:tcPr>
            <w:tcW w:w="2430" w:type="dxa"/>
          </w:tcPr>
          <w:p w:rsidR="001777DF" w:rsidRDefault="001777DF" w:rsidP="00F600AF">
            <w:pPr>
              <w:pStyle w:val="Tabletext"/>
              <w:rPr>
                <w:ins w:id="69" w:author="Ying Su" w:date="2012-04-02T10:03:00Z"/>
              </w:rPr>
            </w:pPr>
            <w:del w:id="70" w:author="Ying Su" w:date="2012-04-02T10:02:00Z">
              <w:r w:rsidDel="00F4629D">
                <w:delText>Responsible for uploading chemical structures into PubChem.  Often done as</w:delText>
              </w:r>
              <w:r w:rsidR="00FF634A" w:rsidDel="00F4629D">
                <w:delText xml:space="preserve"> </w:delText>
              </w:r>
              <w:r w:rsidDel="00F4629D">
                <w:delText xml:space="preserve"> part of the Bioassay data upload</w:delText>
              </w:r>
            </w:del>
            <w:ins w:id="71" w:author="Ying Su" w:date="2012-04-02T10:02:00Z">
              <w:r w:rsidR="00F4629D">
                <w:t xml:space="preserve"> Chemists are generally data </w:t>
              </w:r>
            </w:ins>
            <w:ins w:id="72" w:author="Ying Su" w:date="2012-04-02T10:03:00Z">
              <w:r w:rsidR="00F4629D">
                <w:t xml:space="preserve">consumers. </w:t>
              </w:r>
            </w:ins>
          </w:p>
          <w:p w:rsidR="00F4629D" w:rsidRDefault="00F4629D" w:rsidP="00F600AF">
            <w:pPr>
              <w:pStyle w:val="Tabletext"/>
            </w:pPr>
            <w:ins w:id="73" w:author="Ying Su" w:date="2012-04-02T10:03:00Z">
              <w:r>
                <w:t xml:space="preserve">Compound deposition is done by </w:t>
              </w:r>
              <w:proofErr w:type="spellStart"/>
              <w:r>
                <w:t>Cheminformatics</w:t>
              </w:r>
              <w:proofErr w:type="spellEnd"/>
              <w:r>
                <w:t xml:space="preserve"> specialist. </w:t>
              </w:r>
            </w:ins>
          </w:p>
        </w:tc>
        <w:tc>
          <w:tcPr>
            <w:tcW w:w="2520" w:type="dxa"/>
          </w:tcPr>
          <w:p w:rsidR="001777DF" w:rsidRDefault="001777DF" w:rsidP="00F600AF">
            <w:pPr>
              <w:pStyle w:val="Tabletext"/>
            </w:pPr>
            <w:r>
              <w:t>Knowledge of chemical structures and their diagrammatic representation.</w:t>
            </w:r>
          </w:p>
        </w:tc>
        <w:tc>
          <w:tcPr>
            <w:tcW w:w="2628" w:type="dxa"/>
          </w:tcPr>
          <w:p w:rsidR="001777DF" w:rsidRDefault="001777DF" w:rsidP="00F600AF">
            <w:pPr>
              <w:pStyle w:val="Tabletext"/>
            </w:pPr>
          </w:p>
        </w:tc>
      </w:tr>
      <w:commentRangeEnd w:id="48"/>
      <w:tr w:rsidR="001777DF" w:rsidTr="001777DF">
        <w:tc>
          <w:tcPr>
            <w:tcW w:w="8748" w:type="dxa"/>
            <w:gridSpan w:val="4"/>
          </w:tcPr>
          <w:p w:rsidR="001777DF" w:rsidRDefault="00485117" w:rsidP="00055E40">
            <w:pPr>
              <w:pStyle w:val="Tabletext"/>
            </w:pPr>
            <w:r>
              <w:rPr>
                <w:rStyle w:val="CommentReference"/>
              </w:rPr>
              <w:commentReference w:id="48"/>
            </w:r>
            <w:r w:rsidR="001777DF">
              <w:t>New Roles in BARD</w:t>
            </w:r>
            <w:r w:rsidR="00FF634A">
              <w:t xml:space="preserve"> – these not necessarily map to the roles above</w:t>
            </w:r>
            <w:ins w:id="74" w:author="Simon Chatwin" w:date="2012-04-04T19:08:00Z">
              <w:r w:rsidR="003A1042">
                <w:t xml:space="preserve"> and one person may have more than one role</w:t>
              </w:r>
            </w:ins>
          </w:p>
        </w:tc>
      </w:tr>
      <w:tr w:rsidR="00055E40" w:rsidTr="00FA205A">
        <w:trPr>
          <w:trHeight w:val="976"/>
        </w:trPr>
        <w:tc>
          <w:tcPr>
            <w:tcW w:w="1170" w:type="dxa"/>
          </w:tcPr>
          <w:p w:rsidR="00055E40" w:rsidRDefault="00055E40" w:rsidP="00055E40">
            <w:pPr>
              <w:pStyle w:val="Tabletext"/>
            </w:pPr>
            <w:r>
              <w:t>Curator</w:t>
            </w:r>
          </w:p>
        </w:tc>
        <w:tc>
          <w:tcPr>
            <w:tcW w:w="2430" w:type="dxa"/>
          </w:tcPr>
          <w:p w:rsidR="00055E40" w:rsidRDefault="00055E40" w:rsidP="00055E40">
            <w:pPr>
              <w:pStyle w:val="Tabletext"/>
            </w:pPr>
            <w:r>
              <w:t>Manage and approve the changes and updates to the data dictionary/</w:t>
            </w:r>
            <w:r w:rsidR="00FA205A">
              <w:t xml:space="preserve"> </w:t>
            </w:r>
            <w:r>
              <w:t xml:space="preserve">ontology </w:t>
            </w:r>
          </w:p>
        </w:tc>
        <w:tc>
          <w:tcPr>
            <w:tcW w:w="2520" w:type="dxa"/>
          </w:tcPr>
          <w:p w:rsidR="00055E40" w:rsidRDefault="00FA205A" w:rsidP="00055E40">
            <w:pPr>
              <w:pStyle w:val="Tabletext"/>
            </w:pPr>
            <w:r>
              <w:t>Requires comprehensive knowledge of biology and biologic</w:t>
            </w:r>
            <w:r w:rsidR="00A60D3C">
              <w:t>al</w:t>
            </w:r>
            <w:r>
              <w:t xml:space="preserve"> terms.</w:t>
            </w:r>
          </w:p>
          <w:p w:rsidR="00FA205A" w:rsidRDefault="00FA205A" w:rsidP="00A60D3C">
            <w:pPr>
              <w:pStyle w:val="Tabletext"/>
            </w:pPr>
            <w:r>
              <w:t xml:space="preserve">Requires </w:t>
            </w:r>
            <w:r w:rsidR="001777DF">
              <w:t>knowledge</w:t>
            </w:r>
            <w:r>
              <w:t xml:space="preserve"> of how BARD operates and the </w:t>
            </w:r>
            <w:r w:rsidR="00A60D3C">
              <w:t>c</w:t>
            </w:r>
            <w:r>
              <w:t>o</w:t>
            </w:r>
            <w:r w:rsidR="00A60D3C">
              <w:t>nseq</w:t>
            </w:r>
            <w:r>
              <w:t>uences of setting up the dictionary in a particular way</w:t>
            </w:r>
          </w:p>
        </w:tc>
        <w:tc>
          <w:tcPr>
            <w:tcW w:w="2628" w:type="dxa"/>
          </w:tcPr>
          <w:p w:rsidR="00055E40" w:rsidRDefault="00FA205A" w:rsidP="00055E40">
            <w:pPr>
              <w:pStyle w:val="Tabletext"/>
            </w:pPr>
            <w:r>
              <w:t>Not identified</w:t>
            </w:r>
          </w:p>
        </w:tc>
      </w:tr>
      <w:tr w:rsidR="00FA205A" w:rsidTr="00FA205A">
        <w:trPr>
          <w:trHeight w:val="976"/>
        </w:trPr>
        <w:tc>
          <w:tcPr>
            <w:tcW w:w="1170" w:type="dxa"/>
          </w:tcPr>
          <w:p w:rsidR="00FA205A" w:rsidRDefault="00775516" w:rsidP="00055E40">
            <w:pPr>
              <w:pStyle w:val="Tabletext"/>
            </w:pPr>
            <w:ins w:id="75" w:author="Ying Su" w:date="2012-04-03T20:46:00Z">
              <w:r>
                <w:t>A</w:t>
              </w:r>
            </w:ins>
            <w:ins w:id="76" w:author="Ying Su" w:date="2012-04-03T20:47:00Z">
              <w:r>
                <w:t xml:space="preserve">ssay </w:t>
              </w:r>
            </w:ins>
            <w:r w:rsidR="00FA205A">
              <w:t>Registrar</w:t>
            </w:r>
          </w:p>
        </w:tc>
        <w:tc>
          <w:tcPr>
            <w:tcW w:w="2430" w:type="dxa"/>
          </w:tcPr>
          <w:p w:rsidR="00FA205A" w:rsidRDefault="00FA205A" w:rsidP="003A1042">
            <w:pPr>
              <w:pStyle w:val="Tabletext"/>
            </w:pPr>
            <w:r>
              <w:t>Registers assay designs in BARD</w:t>
            </w:r>
            <w:ins w:id="77" w:author="Ying Su" w:date="2012-04-03T20:47:00Z">
              <w:del w:id="78" w:author="Simon Chatwin" w:date="2012-04-04T19:07:00Z">
                <w:r w:rsidR="00775516" w:rsidDel="003A1042">
                  <w:delText xml:space="preserve"> and can be data depositor as well</w:delText>
                </w:r>
              </w:del>
            </w:ins>
          </w:p>
        </w:tc>
        <w:tc>
          <w:tcPr>
            <w:tcW w:w="2520" w:type="dxa"/>
          </w:tcPr>
          <w:p w:rsidR="00FA205A" w:rsidRDefault="00A60D3C" w:rsidP="00055E40">
            <w:pPr>
              <w:pStyle w:val="Tabletext"/>
            </w:pPr>
            <w:r>
              <w:t>Requires knowledge of the biology used in the assay and what might make one assay distinct from another</w:t>
            </w:r>
          </w:p>
        </w:tc>
        <w:tc>
          <w:tcPr>
            <w:tcW w:w="2628" w:type="dxa"/>
          </w:tcPr>
          <w:p w:rsidR="00FA205A" w:rsidRDefault="00FA205A" w:rsidP="00055E40">
            <w:pPr>
              <w:pStyle w:val="Tabletext"/>
            </w:pPr>
            <w:r>
              <w:t>Not identified</w:t>
            </w:r>
          </w:p>
        </w:tc>
      </w:tr>
      <w:tr w:rsidR="00FA205A" w:rsidTr="00A60D3C">
        <w:tc>
          <w:tcPr>
            <w:tcW w:w="1170" w:type="dxa"/>
          </w:tcPr>
          <w:p w:rsidR="00FA205A" w:rsidRDefault="00775516" w:rsidP="00055E40">
            <w:pPr>
              <w:pStyle w:val="Tabletext"/>
            </w:pPr>
            <w:ins w:id="79" w:author="Ying Su" w:date="2012-04-03T20:47:00Z">
              <w:r>
                <w:t xml:space="preserve">Data </w:t>
              </w:r>
            </w:ins>
            <w:r w:rsidR="00FA205A">
              <w:t>Depositor</w:t>
            </w:r>
          </w:p>
        </w:tc>
        <w:tc>
          <w:tcPr>
            <w:tcW w:w="2430" w:type="dxa"/>
          </w:tcPr>
          <w:p w:rsidR="00FA205A" w:rsidRDefault="00FA205A" w:rsidP="003A1042">
            <w:pPr>
              <w:pStyle w:val="Tabletext"/>
            </w:pPr>
            <w:r>
              <w:t xml:space="preserve">Uploads data from </w:t>
            </w:r>
            <w:del w:id="80" w:author="Simon Chatwin" w:date="2012-04-04T19:07:00Z">
              <w:r w:rsidDel="003A1042">
                <w:delText>experiemtns</w:delText>
              </w:r>
            </w:del>
            <w:ins w:id="81" w:author="Simon Chatwin" w:date="2012-04-04T19:07:00Z">
              <w:r w:rsidR="003A1042">
                <w:t>experiments</w:t>
              </w:r>
            </w:ins>
            <w:r>
              <w:t xml:space="preserve"> into BARD using a pre-defined assay definition</w:t>
            </w:r>
            <w:ins w:id="82" w:author="Ying Su" w:date="2012-04-03T20:47:00Z">
              <w:del w:id="83" w:author="Simon Chatwin" w:date="2012-04-04T19:07:00Z">
                <w:r w:rsidR="00775516" w:rsidDel="003A1042">
                  <w:delText xml:space="preserve"> and can be a</w:delText>
                </w:r>
              </w:del>
            </w:ins>
            <w:ins w:id="84" w:author="Ying Su" w:date="2012-04-03T20:48:00Z">
              <w:del w:id="85" w:author="Simon Chatwin" w:date="2012-04-04T19:07:00Z">
                <w:r w:rsidR="00775516" w:rsidDel="003A1042">
                  <w:delText>ssay registrar as well</w:delText>
                </w:r>
              </w:del>
            </w:ins>
          </w:p>
        </w:tc>
        <w:tc>
          <w:tcPr>
            <w:tcW w:w="2520" w:type="dxa"/>
          </w:tcPr>
          <w:p w:rsidR="00FA205A" w:rsidRDefault="00A60D3C" w:rsidP="00055E40">
            <w:pPr>
              <w:pStyle w:val="Tabletext"/>
            </w:pPr>
            <w:r>
              <w:t>Requires knowledge of how BARD stores data and how results and their contexts depend on the assay definition</w:t>
            </w:r>
          </w:p>
        </w:tc>
        <w:tc>
          <w:tcPr>
            <w:tcW w:w="2628" w:type="dxa"/>
          </w:tcPr>
          <w:p w:rsidR="00FA205A" w:rsidRDefault="00A60D3C" w:rsidP="00055E40">
            <w:pPr>
              <w:pStyle w:val="Tabletext"/>
            </w:pPr>
            <w:r>
              <w:t>Not identified</w:t>
            </w:r>
          </w:p>
        </w:tc>
      </w:tr>
      <w:tr w:rsidR="00A60D3C" w:rsidTr="00A60D3C">
        <w:tc>
          <w:tcPr>
            <w:tcW w:w="1170" w:type="dxa"/>
          </w:tcPr>
          <w:p w:rsidR="00A60D3C" w:rsidRDefault="00A60D3C" w:rsidP="00055E40">
            <w:pPr>
              <w:pStyle w:val="Tabletext"/>
            </w:pPr>
            <w:del w:id="86" w:author="Ying Su" w:date="2012-04-02T10:08:00Z">
              <w:r w:rsidDel="00485117">
                <w:delText>Analyst</w:delText>
              </w:r>
            </w:del>
            <w:ins w:id="87" w:author="Ying Su" w:date="2012-04-02T10:08:00Z">
              <w:r w:rsidR="00485117">
                <w:t xml:space="preserve">Data Consumers </w:t>
              </w:r>
            </w:ins>
          </w:p>
        </w:tc>
        <w:tc>
          <w:tcPr>
            <w:tcW w:w="2430" w:type="dxa"/>
          </w:tcPr>
          <w:p w:rsidR="00A60D3C" w:rsidRDefault="00A60D3C" w:rsidP="00055E40">
            <w:pPr>
              <w:pStyle w:val="Tabletext"/>
            </w:pPr>
            <w:r>
              <w:t>Queries data from the system</w:t>
            </w:r>
          </w:p>
        </w:tc>
        <w:tc>
          <w:tcPr>
            <w:tcW w:w="2520" w:type="dxa"/>
          </w:tcPr>
          <w:p w:rsidR="00A60D3C" w:rsidRDefault="00A60D3C" w:rsidP="00055E40">
            <w:pPr>
              <w:pStyle w:val="Tabletext"/>
            </w:pPr>
            <w:r>
              <w:t xml:space="preserve">Knowledge of biological assays </w:t>
            </w:r>
          </w:p>
        </w:tc>
        <w:tc>
          <w:tcPr>
            <w:tcW w:w="2628" w:type="dxa"/>
          </w:tcPr>
          <w:p w:rsidR="00A60D3C" w:rsidRDefault="00A60D3C" w:rsidP="00055E40">
            <w:pPr>
              <w:pStyle w:val="Tabletext"/>
            </w:pPr>
            <w:r>
              <w:t>Not relevant at this stage</w:t>
            </w:r>
          </w:p>
        </w:tc>
      </w:tr>
    </w:tbl>
    <w:p w:rsidR="00FE0B56" w:rsidRDefault="00FE0B56">
      <w:pPr>
        <w:pStyle w:val="BodyText"/>
      </w:pPr>
    </w:p>
    <w:p w:rsidR="00FE0B56" w:rsidRDefault="009030D1">
      <w:pPr>
        <w:pStyle w:val="Heading2"/>
      </w:pPr>
      <w:bookmarkStart w:id="88" w:name="_Toc425054386"/>
      <w:bookmarkStart w:id="89" w:name="_Toc342757864"/>
      <w:bookmarkStart w:id="90" w:name="_Toc346297773"/>
      <w:bookmarkStart w:id="91" w:name="_Toc422186479"/>
      <w:bookmarkStart w:id="92" w:name="_Toc436203384"/>
      <w:bookmarkStart w:id="93" w:name="_Toc452813585"/>
      <w:bookmarkStart w:id="94" w:name="_Toc321329569"/>
      <w:r>
        <w:t>User Environment</w:t>
      </w:r>
      <w:bookmarkEnd w:id="88"/>
      <w:bookmarkEnd w:id="89"/>
      <w:bookmarkEnd w:id="90"/>
      <w:bookmarkEnd w:id="91"/>
      <w:bookmarkEnd w:id="92"/>
      <w:bookmarkEnd w:id="93"/>
      <w:bookmarkEnd w:id="94"/>
    </w:p>
    <w:p w:rsidR="00E42B71" w:rsidRDefault="00E42B71" w:rsidP="00E42B71">
      <w:pPr>
        <w:pStyle w:val="BodyText"/>
      </w:pPr>
      <w:r>
        <w:t>There are current</w:t>
      </w:r>
      <w:r w:rsidR="006626D9">
        <w:t>l</w:t>
      </w:r>
      <w:r>
        <w:t>y about 15 MLP</w:t>
      </w:r>
      <w:r w:rsidR="006626D9">
        <w:t xml:space="preserve"> centers contributing biochemical data to PubChem.</w:t>
      </w:r>
      <w:del w:id="95" w:author="Ying Su" w:date="2012-04-03T20:49:00Z">
        <w:r w:rsidR="006626D9" w:rsidDel="00262305">
          <w:delText>.</w:delText>
        </w:r>
      </w:del>
      <w:r w:rsidR="006626D9">
        <w:t xml:space="preserve"> </w:t>
      </w:r>
      <w:ins w:id="96" w:author="Ying Su" w:date="2012-04-03T20:49:00Z">
        <w:del w:id="97" w:author="Simon Chatwin" w:date="2012-04-04T19:08:00Z">
          <w:r w:rsidR="00262305" w:rsidDel="003A1042">
            <w:delText>A</w:delText>
          </w:r>
        </w:del>
      </w:ins>
      <w:ins w:id="98" w:author="Simon Chatwin" w:date="2012-04-04T19:08:00Z">
        <w:r w:rsidR="003A1042">
          <w:t>E</w:t>
        </w:r>
      </w:ins>
      <w:del w:id="99" w:author="Ying Su" w:date="2012-04-03T20:49:00Z">
        <w:r w:rsidR="006626D9" w:rsidDel="00262305">
          <w:delText>e</w:delText>
        </w:r>
      </w:del>
      <w:r w:rsidR="006626D9">
        <w:t>ach of these centers uses different techniques, processes and tools to define assays and load them into PubChem.  The people involved usually hold several roles (</w:t>
      </w:r>
      <w:proofErr w:type="spellStart"/>
      <w:r w:rsidR="006626D9">
        <w:t>e</w:t>
      </w:r>
      <w:proofErr w:type="gramStart"/>
      <w:r w:rsidR="006626D9">
        <w:t>,g</w:t>
      </w:r>
      <w:proofErr w:type="spellEnd"/>
      <w:proofErr w:type="gramEnd"/>
      <w:r w:rsidR="006626D9">
        <w:t>, curator and assay registrar) and currently most come more from an informatics background than a biology background.  The current workflows for loading data into PubChem are considered intrusive and not suitable for use by biologists (the complexity takes too long to understand and use with little benefit to the user).</w:t>
      </w:r>
    </w:p>
    <w:p w:rsidR="006626D9" w:rsidRDefault="006626D9" w:rsidP="00E42B71">
      <w:pPr>
        <w:pStyle w:val="BodyText"/>
      </w:pPr>
      <w:r>
        <w:lastRenderedPageBreak/>
        <w:t xml:space="preserve">In general the benefit of good </w:t>
      </w:r>
      <w:r w:rsidR="0071678A">
        <w:t xml:space="preserve">data entry (high quality data) is not received by the entry personnel but by the data query experts.  This </w:t>
      </w:r>
      <w:r w:rsidR="00FF634A">
        <w:t>separation</w:t>
      </w:r>
      <w:r w:rsidR="0071678A">
        <w:t xml:space="preserve"> of workload/effort and benefit makes persuasion to encourage data entry difficult.</w:t>
      </w:r>
    </w:p>
    <w:p w:rsidR="0071678A" w:rsidRPr="00E42B71" w:rsidRDefault="0071678A" w:rsidP="00E42B71">
      <w:pPr>
        <w:pStyle w:val="BodyText"/>
      </w:pPr>
      <w:r>
        <w:t>Users are not generally IT sophisticates.</w:t>
      </w:r>
    </w:p>
    <w:p w:rsidR="00FE0B56" w:rsidRDefault="00FE0B56" w:rsidP="006626D9">
      <w:pPr>
        <w:pStyle w:val="Heading2"/>
        <w:widowControl/>
        <w:numPr>
          <w:ilvl w:val="0"/>
          <w:numId w:val="0"/>
        </w:numPr>
        <w:ind w:left="720" w:hanging="720"/>
        <w:sectPr w:rsidR="00FE0B56">
          <w:headerReference w:type="default" r:id="rId9"/>
          <w:footerReference w:type="default" r:id="rId10"/>
          <w:pgSz w:w="12240" w:h="15840" w:code="1"/>
          <w:pgMar w:top="1440" w:right="1440" w:bottom="1440" w:left="1440" w:header="720" w:footer="720" w:gutter="0"/>
          <w:cols w:space="720"/>
        </w:sectPr>
      </w:pPr>
      <w:bookmarkStart w:id="100" w:name="_Toc452813586"/>
    </w:p>
    <w:p w:rsidR="00FE0B56" w:rsidRDefault="009030D1">
      <w:pPr>
        <w:pStyle w:val="Heading2"/>
        <w:widowControl/>
      </w:pPr>
      <w:bookmarkStart w:id="101" w:name="_Toc425054385"/>
      <w:bookmarkStart w:id="102" w:name="_Toc342757863"/>
      <w:bookmarkStart w:id="103" w:name="_Toc346297772"/>
      <w:bookmarkStart w:id="104" w:name="_Toc422186478"/>
      <w:bookmarkStart w:id="105" w:name="_Toc436203383"/>
      <w:bookmarkStart w:id="106" w:name="_Toc452813587"/>
      <w:bookmarkStart w:id="107" w:name="_Toc321329570"/>
      <w:bookmarkEnd w:id="100"/>
      <w:r>
        <w:lastRenderedPageBreak/>
        <w:t>User Profiles</w:t>
      </w:r>
      <w:bookmarkEnd w:id="101"/>
      <w:bookmarkEnd w:id="102"/>
      <w:bookmarkEnd w:id="103"/>
      <w:bookmarkEnd w:id="104"/>
      <w:bookmarkEnd w:id="105"/>
      <w:bookmarkEnd w:id="106"/>
      <w:bookmarkEnd w:id="10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49"/>
        <w:gridCol w:w="1494"/>
        <w:gridCol w:w="1624"/>
        <w:gridCol w:w="2334"/>
        <w:gridCol w:w="1488"/>
        <w:gridCol w:w="1450"/>
        <w:gridCol w:w="1427"/>
        <w:gridCol w:w="1510"/>
      </w:tblGrid>
      <w:tr w:rsidR="00262305" w:rsidTr="00EC5FCB">
        <w:trPr>
          <w:tblHeader/>
        </w:trPr>
        <w:tc>
          <w:tcPr>
            <w:tcW w:w="0" w:type="auto"/>
          </w:tcPr>
          <w:p w:rsidR="00EF79D5" w:rsidRDefault="00EF79D5">
            <w:pPr>
              <w:pStyle w:val="TableHeader"/>
              <w:keepNext/>
            </w:pPr>
            <w:r>
              <w:t>Number and name</w:t>
            </w:r>
          </w:p>
        </w:tc>
        <w:tc>
          <w:tcPr>
            <w:tcW w:w="0" w:type="auto"/>
          </w:tcPr>
          <w:p w:rsidR="00EF79D5" w:rsidRDefault="00EF79D5">
            <w:pPr>
              <w:pStyle w:val="TableHeader"/>
              <w:keepNext/>
              <w:rPr>
                <w:b w:val="0"/>
                <w:bCs w:val="0"/>
              </w:rPr>
            </w:pPr>
            <w:r>
              <w:t>Representative</w:t>
            </w:r>
          </w:p>
        </w:tc>
        <w:tc>
          <w:tcPr>
            <w:tcW w:w="0" w:type="auto"/>
          </w:tcPr>
          <w:p w:rsidR="00EF79D5" w:rsidRDefault="00EF79D5">
            <w:pPr>
              <w:pStyle w:val="TableHeader"/>
              <w:keepNext/>
            </w:pPr>
            <w:r>
              <w:t>Type</w:t>
            </w:r>
          </w:p>
        </w:tc>
        <w:tc>
          <w:tcPr>
            <w:tcW w:w="0" w:type="auto"/>
          </w:tcPr>
          <w:p w:rsidR="00EF79D5" w:rsidRDefault="00EF79D5">
            <w:pPr>
              <w:pStyle w:val="TableHeader"/>
              <w:keepNext/>
            </w:pPr>
            <w:r>
              <w:t>Responsibilities</w:t>
            </w:r>
          </w:p>
        </w:tc>
        <w:tc>
          <w:tcPr>
            <w:tcW w:w="0" w:type="auto"/>
          </w:tcPr>
          <w:p w:rsidR="00EF79D5" w:rsidRDefault="00EF79D5">
            <w:pPr>
              <w:pStyle w:val="TableHeader"/>
              <w:keepNext/>
            </w:pPr>
            <w:r>
              <w:t>Success</w:t>
            </w:r>
            <w:r>
              <w:br/>
              <w:t>Criteria</w:t>
            </w:r>
          </w:p>
        </w:tc>
        <w:tc>
          <w:tcPr>
            <w:tcW w:w="0" w:type="auto"/>
          </w:tcPr>
          <w:p w:rsidR="00EF79D5" w:rsidRDefault="00EF79D5">
            <w:pPr>
              <w:pStyle w:val="TableHeader"/>
              <w:keepNext/>
            </w:pPr>
            <w:r>
              <w:t>Involvement</w:t>
            </w:r>
          </w:p>
        </w:tc>
        <w:tc>
          <w:tcPr>
            <w:tcW w:w="0" w:type="auto"/>
          </w:tcPr>
          <w:p w:rsidR="00EF79D5" w:rsidRDefault="00EF79D5">
            <w:pPr>
              <w:pStyle w:val="TableHeader"/>
              <w:keepNext/>
            </w:pPr>
            <w:r>
              <w:t>Deliverables</w:t>
            </w:r>
          </w:p>
        </w:tc>
        <w:tc>
          <w:tcPr>
            <w:tcW w:w="0" w:type="auto"/>
          </w:tcPr>
          <w:p w:rsidR="00EF79D5" w:rsidRDefault="00EF79D5">
            <w:pPr>
              <w:pStyle w:val="TableHeader"/>
              <w:keepNext/>
            </w:pPr>
            <w:r>
              <w:t>Comment</w:t>
            </w:r>
            <w:r>
              <w:br/>
              <w:t>/Issues</w:t>
            </w:r>
          </w:p>
        </w:tc>
      </w:tr>
      <w:tr w:rsidR="00262305">
        <w:tc>
          <w:tcPr>
            <w:tcW w:w="0" w:type="auto"/>
          </w:tcPr>
          <w:p w:rsidR="00EF79D5" w:rsidRDefault="00EF79D5">
            <w:pPr>
              <w:pStyle w:val="Heading3"/>
            </w:pPr>
            <w:bookmarkStart w:id="108" w:name="_Toc321329571"/>
            <w:r>
              <w:t>Assay Registrar</w:t>
            </w:r>
            <w:bookmarkEnd w:id="108"/>
          </w:p>
        </w:tc>
        <w:tc>
          <w:tcPr>
            <w:tcW w:w="0" w:type="auto"/>
          </w:tcPr>
          <w:p w:rsidR="00EF79D5" w:rsidRDefault="00EF79D5">
            <w:pPr>
              <w:pStyle w:val="Tabletext"/>
            </w:pPr>
          </w:p>
        </w:tc>
        <w:tc>
          <w:tcPr>
            <w:tcW w:w="0" w:type="auto"/>
          </w:tcPr>
          <w:p w:rsidR="00EF79D5" w:rsidRDefault="00EF79D5" w:rsidP="007526C6">
            <w:pPr>
              <w:pStyle w:val="Tabletext"/>
            </w:pPr>
            <w:r>
              <w:t>Biology expert with little interest in IT.</w:t>
            </w:r>
          </w:p>
          <w:p w:rsidR="00EF79D5" w:rsidRDefault="00EF79D5" w:rsidP="007526C6">
            <w:pPr>
              <w:pStyle w:val="Tabletext"/>
            </w:pPr>
            <w:r>
              <w:t>Several of these may exist at each MLP center.</w:t>
            </w:r>
          </w:p>
        </w:tc>
        <w:tc>
          <w:tcPr>
            <w:tcW w:w="0" w:type="auto"/>
          </w:tcPr>
          <w:p w:rsidR="00EF79D5" w:rsidRDefault="00EF79D5" w:rsidP="003A1042">
            <w:pPr>
              <w:pStyle w:val="Tabletext"/>
            </w:pPr>
            <w:r>
              <w:t>Create and approves assay definitions, proposes new dictionary elements for the dictionary</w:t>
            </w:r>
            <w:ins w:id="109" w:author="Ying Su" w:date="2012-04-03T20:54:00Z">
              <w:r w:rsidR="00262305">
                <w:t xml:space="preserve">. </w:t>
              </w:r>
            </w:ins>
            <w:ins w:id="110" w:author="Ying Su" w:date="2012-04-03T20:55:00Z">
              <w:del w:id="111" w:author="Simon Chatwin" w:date="2012-04-04T19:10:00Z">
                <w:r w:rsidR="00262305" w:rsidDel="003A1042">
                  <w:delText>For some centers</w:delText>
                </w:r>
              </w:del>
            </w:ins>
            <w:ins w:id="112" w:author="Ying Su" w:date="2012-04-03T20:54:00Z">
              <w:del w:id="113" w:author="Simon Chatwin" w:date="2012-04-04T19:10:00Z">
                <w:r w:rsidR="00262305" w:rsidDel="003A1042">
                  <w:delText>, the assay</w:delText>
                </w:r>
              </w:del>
            </w:ins>
            <w:ins w:id="114" w:author="Ying Su" w:date="2012-04-03T20:55:00Z">
              <w:del w:id="115" w:author="Simon Chatwin" w:date="2012-04-04T19:10:00Z">
                <w:r w:rsidR="00262305" w:rsidDel="003A1042">
                  <w:delText xml:space="preserve"> registrar can be the data depositor. In those cases, the data depositor w</w:delText>
                </w:r>
              </w:del>
            </w:ins>
            <w:ins w:id="116" w:author="Simon Chatwin" w:date="2012-04-04T19:10:00Z">
              <w:r w:rsidR="003A1042">
                <w:t>W</w:t>
              </w:r>
            </w:ins>
            <w:ins w:id="117" w:author="Ying Su" w:date="2012-04-03T20:55:00Z">
              <w:r w:rsidR="00262305">
                <w:t xml:space="preserve">ill educate the biologists on assay registration and ask biologists to provide the necessary information </w:t>
              </w:r>
              <w:del w:id="118" w:author="Simon Chatwin" w:date="2012-04-04T19:10:00Z">
                <w:r w:rsidR="00262305" w:rsidDel="003A1042">
                  <w:delText xml:space="preserve">to the data depositor </w:delText>
                </w:r>
              </w:del>
              <w:r w:rsidR="00262305">
                <w:t xml:space="preserve">to register the assay, </w:t>
              </w:r>
            </w:ins>
          </w:p>
        </w:tc>
        <w:tc>
          <w:tcPr>
            <w:tcW w:w="0" w:type="auto"/>
          </w:tcPr>
          <w:p w:rsidR="00EF79D5" w:rsidRDefault="00EF79D5">
            <w:pPr>
              <w:pStyle w:val="Tabletext"/>
            </w:pPr>
            <w:r>
              <w:t>Registering an assay takes sufficiently a small time that it is not worth delegating to an informatics professional.</w:t>
            </w:r>
          </w:p>
          <w:p w:rsidR="00EF79D5" w:rsidRDefault="00EF79D5">
            <w:pPr>
              <w:pStyle w:val="Tabletext"/>
            </w:pPr>
            <w:r>
              <w:t xml:space="preserve">Generally data entry is rewarded by continuation of grant funding.  Data quality does not matter. </w:t>
            </w:r>
          </w:p>
        </w:tc>
        <w:tc>
          <w:tcPr>
            <w:tcW w:w="0" w:type="auto"/>
          </w:tcPr>
          <w:p w:rsidR="00EF79D5" w:rsidRDefault="00EF79D5">
            <w:pPr>
              <w:pStyle w:val="Tabletext"/>
            </w:pPr>
            <w:r>
              <w:t>Requirements provider and UAT tester.</w:t>
            </w:r>
          </w:p>
        </w:tc>
        <w:tc>
          <w:tcPr>
            <w:tcW w:w="0" w:type="auto"/>
          </w:tcPr>
          <w:p w:rsidR="00EF79D5" w:rsidRDefault="00EF79D5">
            <w:pPr>
              <w:pStyle w:val="Tabletext"/>
            </w:pPr>
            <w:r>
              <w:t>Requires rules for what is the minimum data required for an assay definition</w:t>
            </w:r>
          </w:p>
        </w:tc>
        <w:tc>
          <w:tcPr>
            <w:tcW w:w="0" w:type="auto"/>
          </w:tcPr>
          <w:p w:rsidR="00EF79D5" w:rsidRDefault="00EF79D5">
            <w:pPr>
              <w:pStyle w:val="Tabletext"/>
            </w:pPr>
            <w:r>
              <w:t>This user very rarely makes queries of the system and does not feel the need f or quality data.  He bears the brunt of the data entry workload</w:t>
            </w:r>
          </w:p>
        </w:tc>
      </w:tr>
      <w:tr w:rsidR="00262305">
        <w:tc>
          <w:tcPr>
            <w:tcW w:w="0" w:type="auto"/>
          </w:tcPr>
          <w:p w:rsidR="00EF79D5" w:rsidRDefault="00EF79D5">
            <w:pPr>
              <w:pStyle w:val="Heading3"/>
            </w:pPr>
            <w:bookmarkStart w:id="119" w:name="_Toc321329572"/>
            <w:r>
              <w:t>Dictionary Curator</w:t>
            </w:r>
            <w:bookmarkEnd w:id="119"/>
          </w:p>
        </w:tc>
        <w:tc>
          <w:tcPr>
            <w:tcW w:w="0" w:type="auto"/>
          </w:tcPr>
          <w:p w:rsidR="00EF79D5" w:rsidRDefault="00EF79D5">
            <w:pPr>
              <w:pStyle w:val="Tabletext"/>
            </w:pPr>
          </w:p>
        </w:tc>
        <w:tc>
          <w:tcPr>
            <w:tcW w:w="0" w:type="auto"/>
          </w:tcPr>
          <w:p w:rsidR="00EF79D5" w:rsidRDefault="00EF79D5" w:rsidP="00B923ED">
            <w:pPr>
              <w:pStyle w:val="Tabletext"/>
            </w:pPr>
            <w:r>
              <w:t>Biology expert with knowledge of hierarchies and ontology.  Reasonable familiarity with contents and usage of the dictionary</w:t>
            </w:r>
          </w:p>
        </w:tc>
        <w:tc>
          <w:tcPr>
            <w:tcW w:w="0" w:type="auto"/>
          </w:tcPr>
          <w:p w:rsidR="00EF79D5" w:rsidRDefault="00EF79D5" w:rsidP="00EF79D5">
            <w:pPr>
              <w:pStyle w:val="Tabletext"/>
            </w:pPr>
            <w:r>
              <w:t>Makes entries in and cleans up the dictionary.  Reports to the RDM team about the state, completeness and accuracy of the dictionary</w:t>
            </w:r>
          </w:p>
        </w:tc>
        <w:tc>
          <w:tcPr>
            <w:tcW w:w="0" w:type="auto"/>
          </w:tcPr>
          <w:p w:rsidR="00EF79D5" w:rsidRDefault="00EF79D5">
            <w:pPr>
              <w:pStyle w:val="Tabletext"/>
            </w:pPr>
            <w:r>
              <w:t xml:space="preserve">General management of new terms takes less than 10 </w:t>
            </w:r>
            <w:proofErr w:type="spellStart"/>
            <w:r>
              <w:t>mins</w:t>
            </w:r>
            <w:proofErr w:type="spellEnd"/>
            <w:r>
              <w:t xml:space="preserve"> per term.</w:t>
            </w:r>
          </w:p>
          <w:p w:rsidR="00EF79D5" w:rsidRDefault="00EF79D5">
            <w:pPr>
              <w:pStyle w:val="Tabletext"/>
            </w:pPr>
            <w:r>
              <w:t>Not involved in assay registration and approvals</w:t>
            </w:r>
          </w:p>
        </w:tc>
        <w:tc>
          <w:tcPr>
            <w:tcW w:w="0" w:type="auto"/>
          </w:tcPr>
          <w:p w:rsidR="00EF79D5" w:rsidRDefault="00EF79D5" w:rsidP="001C63AE">
            <w:pPr>
              <w:pStyle w:val="Tabletext"/>
            </w:pPr>
            <w:r>
              <w:t>Requirements provider and UAT tester.</w:t>
            </w:r>
          </w:p>
          <w:p w:rsidR="00EF79D5" w:rsidRDefault="00EF79D5" w:rsidP="001C63AE">
            <w:pPr>
              <w:pStyle w:val="Tabletext"/>
            </w:pPr>
            <w:r>
              <w:t>Determines the contents of the dictionary during data migration.</w:t>
            </w:r>
          </w:p>
          <w:p w:rsidR="00EF79D5" w:rsidRDefault="00EF79D5" w:rsidP="001C63AE">
            <w:pPr>
              <w:pStyle w:val="Tabletext"/>
            </w:pPr>
            <w:r>
              <w:t>Assists in work of annotating assays for data migration</w:t>
            </w:r>
          </w:p>
        </w:tc>
        <w:tc>
          <w:tcPr>
            <w:tcW w:w="0" w:type="auto"/>
          </w:tcPr>
          <w:p w:rsidR="00EF79D5" w:rsidRDefault="00EF79D5">
            <w:pPr>
              <w:pStyle w:val="Tabletext"/>
            </w:pPr>
            <w:r>
              <w:t>Contents of the data dictionary</w:t>
            </w:r>
          </w:p>
        </w:tc>
        <w:tc>
          <w:tcPr>
            <w:tcW w:w="0" w:type="auto"/>
          </w:tcPr>
          <w:p w:rsidR="00EF79D5" w:rsidRDefault="00EF79D5">
            <w:pPr>
              <w:pStyle w:val="Tabletext"/>
            </w:pPr>
            <w:r>
              <w:t>This person is primarily responsible for the quality of the data in BARD.  While this role may overlap with the Analyzer, the curator rarely makes queries of the system</w:t>
            </w:r>
          </w:p>
        </w:tc>
      </w:tr>
      <w:tr w:rsidR="00262305" w:rsidTr="00E025F6">
        <w:trPr>
          <w:cantSplit/>
        </w:trPr>
        <w:tc>
          <w:tcPr>
            <w:tcW w:w="0" w:type="auto"/>
          </w:tcPr>
          <w:p w:rsidR="00EF79D5" w:rsidRDefault="00EF79D5">
            <w:pPr>
              <w:pStyle w:val="Heading3"/>
            </w:pPr>
            <w:bookmarkStart w:id="120" w:name="_Toc321329573"/>
            <w:r>
              <w:lastRenderedPageBreak/>
              <w:t>Data Depositor</w:t>
            </w:r>
            <w:bookmarkEnd w:id="120"/>
          </w:p>
        </w:tc>
        <w:tc>
          <w:tcPr>
            <w:tcW w:w="0" w:type="auto"/>
          </w:tcPr>
          <w:p w:rsidR="00EF79D5" w:rsidRDefault="00EF79D5">
            <w:pPr>
              <w:pStyle w:val="Tabletext"/>
            </w:pPr>
          </w:p>
        </w:tc>
        <w:tc>
          <w:tcPr>
            <w:tcW w:w="0" w:type="auto"/>
          </w:tcPr>
          <w:p w:rsidR="00EF79D5" w:rsidRDefault="00EC5FCB">
            <w:pPr>
              <w:pStyle w:val="Tabletext"/>
            </w:pPr>
            <w:r>
              <w:t>Some biology knowledge and good understanding of the formats, limits and consequences of BARD data entry.</w:t>
            </w:r>
          </w:p>
          <w:p w:rsidR="00EC5FCB" w:rsidRDefault="00EC5FCB">
            <w:pPr>
              <w:pStyle w:val="Tabletext"/>
            </w:pPr>
            <w:r>
              <w:t>Expert Excel user (for massaging data before upload)</w:t>
            </w:r>
          </w:p>
        </w:tc>
        <w:tc>
          <w:tcPr>
            <w:tcW w:w="0" w:type="auto"/>
          </w:tcPr>
          <w:p w:rsidR="00EC5FCB" w:rsidRDefault="00EC5FCB">
            <w:pPr>
              <w:pStyle w:val="Tabletext"/>
              <w:rPr>
                <w:ins w:id="121" w:author="Simon Chatwin" w:date="2012-04-04T19:11:00Z"/>
              </w:rPr>
            </w:pPr>
            <w:r>
              <w:t>Retrieves the data format for the assay definition, prepares the data for upload (converting formats etc.).</w:t>
            </w:r>
          </w:p>
          <w:p w:rsidR="003A1042" w:rsidRDefault="003A1042">
            <w:pPr>
              <w:pStyle w:val="Tabletext"/>
            </w:pPr>
            <w:ins w:id="122" w:author="Simon Chatwin" w:date="2012-04-04T19:11:00Z">
              <w:r>
                <w:t>Will educate biologists and others about the data needs of BARD to ensure good quality data is received for upload</w:t>
              </w:r>
            </w:ins>
          </w:p>
        </w:tc>
        <w:tc>
          <w:tcPr>
            <w:tcW w:w="0" w:type="auto"/>
          </w:tcPr>
          <w:p w:rsidR="00EF79D5" w:rsidRDefault="00811C9E">
            <w:pPr>
              <w:pStyle w:val="Tabletext"/>
            </w:pPr>
            <w:r>
              <w:t>Minimal interaction with the curator to get data loaded.</w:t>
            </w:r>
          </w:p>
          <w:p w:rsidR="00811C9E" w:rsidRDefault="00811C9E">
            <w:pPr>
              <w:pStyle w:val="Tabletext"/>
            </w:pPr>
            <w:r>
              <w:t>Time to load data for an experiment</w:t>
            </w:r>
          </w:p>
        </w:tc>
        <w:tc>
          <w:tcPr>
            <w:tcW w:w="0" w:type="auto"/>
          </w:tcPr>
          <w:p w:rsidR="00EF79D5" w:rsidRDefault="00811C9E">
            <w:pPr>
              <w:pStyle w:val="Tabletext"/>
            </w:pPr>
            <w:r>
              <w:t>Requirements provider and UAT tester</w:t>
            </w:r>
            <w:r w:rsidR="00E025F6">
              <w:t>.</w:t>
            </w:r>
          </w:p>
          <w:p w:rsidR="00E025F6" w:rsidRDefault="00E025F6">
            <w:pPr>
              <w:pStyle w:val="Tabletext"/>
            </w:pPr>
            <w:r>
              <w:t>Heavily involved in the Data Migration effort</w:t>
            </w:r>
          </w:p>
        </w:tc>
        <w:tc>
          <w:tcPr>
            <w:tcW w:w="0" w:type="auto"/>
          </w:tcPr>
          <w:p w:rsidR="00EF79D5" w:rsidRDefault="00E025F6">
            <w:pPr>
              <w:pStyle w:val="Tabletext"/>
            </w:pPr>
            <w:r>
              <w:t>High quality data extracted from PubChem and loaded into BARD</w:t>
            </w:r>
          </w:p>
        </w:tc>
        <w:tc>
          <w:tcPr>
            <w:tcW w:w="0" w:type="auto"/>
          </w:tcPr>
          <w:p w:rsidR="00EF79D5" w:rsidRDefault="00E025F6">
            <w:pPr>
              <w:pStyle w:val="Tabletext"/>
            </w:pPr>
            <w:r>
              <w:t>Often this person comes from an informatics skill set so that handling of the large amounts (up to 1M rows) of data can be done with appropriate tools</w:t>
            </w:r>
          </w:p>
        </w:tc>
      </w:tr>
      <w:tr w:rsidR="00262305">
        <w:tc>
          <w:tcPr>
            <w:tcW w:w="0" w:type="auto"/>
          </w:tcPr>
          <w:p w:rsidR="00E025F6" w:rsidRDefault="00E025F6" w:rsidP="00EF79D5">
            <w:pPr>
              <w:pStyle w:val="Heading3"/>
            </w:pPr>
            <w:bookmarkStart w:id="123" w:name="_Toc321329574"/>
            <w:r>
              <w:t>Data Analyzer</w:t>
            </w:r>
            <w:bookmarkEnd w:id="123"/>
          </w:p>
        </w:tc>
        <w:tc>
          <w:tcPr>
            <w:tcW w:w="0" w:type="auto"/>
          </w:tcPr>
          <w:p w:rsidR="00E025F6" w:rsidRDefault="00E025F6">
            <w:pPr>
              <w:pStyle w:val="Tabletext"/>
            </w:pPr>
          </w:p>
        </w:tc>
        <w:tc>
          <w:tcPr>
            <w:tcW w:w="0" w:type="auto"/>
          </w:tcPr>
          <w:p w:rsidR="00E025F6" w:rsidRDefault="00E025F6">
            <w:pPr>
              <w:pStyle w:val="Tabletext"/>
            </w:pPr>
            <w:r>
              <w:t>TBD</w:t>
            </w:r>
          </w:p>
        </w:tc>
        <w:tc>
          <w:tcPr>
            <w:tcW w:w="0" w:type="auto"/>
          </w:tcPr>
          <w:p w:rsidR="00E025F6" w:rsidRDefault="00E025F6" w:rsidP="007A3B10">
            <w:pPr>
              <w:pStyle w:val="Tabletext"/>
            </w:pPr>
            <w:r>
              <w:t>TBD</w:t>
            </w:r>
          </w:p>
        </w:tc>
        <w:tc>
          <w:tcPr>
            <w:tcW w:w="0" w:type="auto"/>
          </w:tcPr>
          <w:p w:rsidR="00E025F6" w:rsidRDefault="00E025F6" w:rsidP="007A3B10">
            <w:pPr>
              <w:pStyle w:val="Tabletext"/>
            </w:pPr>
            <w:r>
              <w:t>TBD</w:t>
            </w:r>
          </w:p>
        </w:tc>
        <w:tc>
          <w:tcPr>
            <w:tcW w:w="0" w:type="auto"/>
          </w:tcPr>
          <w:p w:rsidR="00E025F6" w:rsidRDefault="00E025F6" w:rsidP="007A3B10">
            <w:pPr>
              <w:pStyle w:val="Tabletext"/>
            </w:pPr>
            <w:r>
              <w:t>TBD</w:t>
            </w:r>
          </w:p>
        </w:tc>
        <w:tc>
          <w:tcPr>
            <w:tcW w:w="0" w:type="auto"/>
          </w:tcPr>
          <w:p w:rsidR="00E025F6" w:rsidRDefault="00E025F6">
            <w:pPr>
              <w:pStyle w:val="Tabletext"/>
            </w:pPr>
          </w:p>
        </w:tc>
        <w:tc>
          <w:tcPr>
            <w:tcW w:w="0" w:type="auto"/>
          </w:tcPr>
          <w:p w:rsidR="00E025F6" w:rsidRDefault="00E025F6">
            <w:pPr>
              <w:pStyle w:val="Tabletext"/>
            </w:pPr>
          </w:p>
        </w:tc>
      </w:tr>
    </w:tbl>
    <w:p w:rsidR="00FE0B56" w:rsidRDefault="00FE0B56">
      <w:pPr>
        <w:pStyle w:val="BodyText"/>
      </w:pPr>
    </w:p>
    <w:p w:rsidR="00FE0B56" w:rsidRDefault="00FE0B56">
      <w:pPr>
        <w:pStyle w:val="Heading2"/>
        <w:sectPr w:rsidR="00FE0B56">
          <w:pgSz w:w="15840" w:h="12240" w:orient="landscape" w:code="1"/>
          <w:pgMar w:top="1440" w:right="1440" w:bottom="1440" w:left="1440" w:header="720" w:footer="720" w:gutter="0"/>
          <w:cols w:space="720"/>
        </w:sectPr>
      </w:pPr>
      <w:bookmarkStart w:id="124" w:name="_Toc452813588"/>
    </w:p>
    <w:p w:rsidR="00D04561" w:rsidRDefault="00D04561">
      <w:pPr>
        <w:pStyle w:val="Heading2"/>
      </w:pPr>
      <w:bookmarkStart w:id="125" w:name="_Toc321329575"/>
      <w:r>
        <w:lastRenderedPageBreak/>
        <w:t>Persona Stories</w:t>
      </w:r>
      <w:bookmarkEnd w:id="125"/>
    </w:p>
    <w:p w:rsidR="00D04561" w:rsidRDefault="00D04561" w:rsidP="00D04561">
      <w:pPr>
        <w:pStyle w:val="Heading3"/>
      </w:pPr>
      <w:bookmarkStart w:id="126" w:name="_Toc321329576"/>
      <w:r>
        <w:t>Curator</w:t>
      </w:r>
      <w:bookmarkEnd w:id="126"/>
    </w:p>
    <w:p w:rsidR="00D04561" w:rsidRDefault="0077175C" w:rsidP="00D04561">
      <w:pPr>
        <w:pStyle w:val="BodyText"/>
      </w:pPr>
      <w:r>
        <w:t>The curator may be a senior researcher with an interest in ontologies and a broad scope of biological knowledge based on terms in the ontologies they manage.</w:t>
      </w:r>
    </w:p>
    <w:p w:rsidR="0077175C" w:rsidRDefault="0077175C" w:rsidP="00D04561">
      <w:pPr>
        <w:pStyle w:val="BodyText"/>
      </w:pPr>
      <w:r>
        <w:t xml:space="preserve">The curator carries the highest responsibility for good quality data in the system, though he may not often be a consumer of the data.  Demands on the </w:t>
      </w:r>
      <w:proofErr w:type="gramStart"/>
      <w:r>
        <w:t>curators</w:t>
      </w:r>
      <w:proofErr w:type="gramEnd"/>
      <w:r>
        <w:t xml:space="preserve"> time are extreme and so </w:t>
      </w:r>
      <w:proofErr w:type="spellStart"/>
      <w:r>
        <w:t>curation</w:t>
      </w:r>
      <w:proofErr w:type="spellEnd"/>
      <w:r>
        <w:t xml:space="preserve"> must be a quick and seldom used task.  Curators are good at using automation to achieve a lot of the integrity checking when adding terms to </w:t>
      </w:r>
      <w:proofErr w:type="gramStart"/>
      <w:r>
        <w:t>an ontology</w:t>
      </w:r>
      <w:proofErr w:type="gramEnd"/>
    </w:p>
    <w:p w:rsidR="00D04561" w:rsidRDefault="00D04561" w:rsidP="00D04561">
      <w:pPr>
        <w:pStyle w:val="Heading3"/>
      </w:pPr>
      <w:bookmarkStart w:id="127" w:name="_Toc321329577"/>
      <w:r>
        <w:t>Registrar</w:t>
      </w:r>
      <w:bookmarkEnd w:id="127"/>
    </w:p>
    <w:p w:rsidR="00D04561" w:rsidRDefault="00893EDF" w:rsidP="00D04561">
      <w:pPr>
        <w:pStyle w:val="BodyText"/>
      </w:pPr>
      <w:r>
        <w:t>The assay registrar is an experienced biologist with a PhD and several years of leading research teams.  His work is defined by the grants s/he has won and often his/her career depends on the continued satisfactory performance to the terms of the grant.  Thus uploading of data into a public resource is regarded as a necessary nuisance that gets in the way of day-to-day goals</w:t>
      </w:r>
      <w:r w:rsidR="0077175C">
        <w:t>.  The registrar is rarely a consumer of data and so has little interest in the data quality and how it is received by the Analysts; his/her primary measure of quality is in the peer-reviewed publications and the associated citations.</w:t>
      </w:r>
    </w:p>
    <w:p w:rsidR="0077175C" w:rsidRDefault="0077175C" w:rsidP="00D04561">
      <w:pPr>
        <w:pStyle w:val="BodyText"/>
      </w:pPr>
      <w:r>
        <w:t xml:space="preserve">His favorite tools are usually Excel and some </w:t>
      </w:r>
      <w:proofErr w:type="spellStart"/>
      <w:r>
        <w:t>Powerpoint</w:t>
      </w:r>
      <w:proofErr w:type="spellEnd"/>
      <w:r>
        <w:t xml:space="preserve"> and Word.  Many of the more specialist tools that data comes from are actually operated by junior personnel who report up to him.</w:t>
      </w:r>
    </w:p>
    <w:p w:rsidR="00660976" w:rsidRDefault="00660976" w:rsidP="00D04561">
      <w:pPr>
        <w:pStyle w:val="BodyText"/>
      </w:pPr>
      <w:r>
        <w:t>Each data upload center (laboratory) will have several registrars and they may delegate many tasks perceived as ‘IT” tasks to others.</w:t>
      </w:r>
    </w:p>
    <w:p w:rsidR="00D04561" w:rsidRDefault="00D04561" w:rsidP="00D04561">
      <w:pPr>
        <w:pStyle w:val="Heading3"/>
      </w:pPr>
      <w:bookmarkStart w:id="128" w:name="_Toc321329578"/>
      <w:r>
        <w:t>Depositor</w:t>
      </w:r>
      <w:bookmarkEnd w:id="128"/>
    </w:p>
    <w:p w:rsidR="0077175C" w:rsidRDefault="00660976" w:rsidP="0077175C">
      <w:pPr>
        <w:pStyle w:val="BodyText"/>
      </w:pPr>
      <w:r>
        <w:t>The depositor is usually a more junior biologist or may be an Informatics person.  This person spends much of their time at a computer finding data, combining and evaluating it and presenting it for use by senior biologists (see Registrar).  They are very familiar with Excel and use many other specialized IT tools in their daily tasks.</w:t>
      </w:r>
    </w:p>
    <w:p w:rsidR="00660976" w:rsidRDefault="00660976" w:rsidP="0077175C">
      <w:pPr>
        <w:pStyle w:val="BodyText"/>
      </w:pPr>
      <w:r>
        <w:t xml:space="preserve">A significant portion of their time is spent in the laboratory, but even this involves much </w:t>
      </w:r>
      <w:proofErr w:type="spellStart"/>
      <w:r>
        <w:t>wotrk</w:t>
      </w:r>
      <w:proofErr w:type="spellEnd"/>
      <w:r>
        <w:t xml:space="preserve"> setting up experiments to be performed robotically.</w:t>
      </w:r>
    </w:p>
    <w:p w:rsidR="0077175C" w:rsidRDefault="0077175C" w:rsidP="0077175C">
      <w:pPr>
        <w:pStyle w:val="Heading3"/>
      </w:pPr>
      <w:bookmarkStart w:id="129" w:name="_Toc321329579"/>
      <w:r>
        <w:t>Analyst</w:t>
      </w:r>
      <w:bookmarkEnd w:id="129"/>
    </w:p>
    <w:p w:rsidR="0077175C" w:rsidRPr="0077175C" w:rsidRDefault="0077175C" w:rsidP="0077175C">
      <w:pPr>
        <w:pStyle w:val="BodyText"/>
      </w:pPr>
    </w:p>
    <w:p w:rsidR="00D04561" w:rsidRPr="00D04561" w:rsidRDefault="00D04561" w:rsidP="00D04561">
      <w:pPr>
        <w:pStyle w:val="BodyText"/>
      </w:pPr>
    </w:p>
    <w:p w:rsidR="00FE0B56" w:rsidRDefault="009030D1">
      <w:pPr>
        <w:pStyle w:val="Heading2"/>
      </w:pPr>
      <w:bookmarkStart w:id="130" w:name="_Toc321329580"/>
      <w:r>
        <w:t>Key User Needs</w:t>
      </w:r>
      <w:bookmarkEnd w:id="124"/>
      <w:bookmarkEnd w:id="13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3060"/>
        <w:gridCol w:w="2700"/>
      </w:tblGrid>
      <w:tr w:rsidR="00D83EE9" w:rsidTr="00D83EE9">
        <w:tc>
          <w:tcPr>
            <w:tcW w:w="2808" w:type="dxa"/>
            <w:shd w:val="solid" w:color="000000" w:fill="FFFFFF"/>
          </w:tcPr>
          <w:p w:rsidR="00D83EE9" w:rsidRDefault="00D83EE9">
            <w:pPr>
              <w:pStyle w:val="BodyText"/>
              <w:ind w:left="0"/>
              <w:rPr>
                <w:b/>
              </w:rPr>
            </w:pPr>
            <w:r>
              <w:rPr>
                <w:b/>
              </w:rPr>
              <w:t>Need</w:t>
            </w:r>
          </w:p>
        </w:tc>
        <w:tc>
          <w:tcPr>
            <w:tcW w:w="900" w:type="dxa"/>
            <w:shd w:val="solid" w:color="000000" w:fill="FFFFFF"/>
          </w:tcPr>
          <w:p w:rsidR="00D83EE9" w:rsidRDefault="00D83EE9">
            <w:pPr>
              <w:pStyle w:val="BodyText"/>
              <w:ind w:left="0"/>
              <w:rPr>
                <w:b/>
              </w:rPr>
            </w:pPr>
            <w:r>
              <w:rPr>
                <w:b/>
              </w:rPr>
              <w:t>Priority</w:t>
            </w:r>
          </w:p>
        </w:tc>
        <w:tc>
          <w:tcPr>
            <w:tcW w:w="3060" w:type="dxa"/>
            <w:shd w:val="solid" w:color="000000" w:fill="FFFFFF"/>
          </w:tcPr>
          <w:p w:rsidR="00D83EE9" w:rsidRDefault="00D83EE9">
            <w:pPr>
              <w:pStyle w:val="BodyText"/>
              <w:ind w:left="0"/>
              <w:rPr>
                <w:b/>
              </w:rPr>
            </w:pPr>
            <w:r>
              <w:rPr>
                <w:b/>
              </w:rPr>
              <w:t>Concerns</w:t>
            </w:r>
          </w:p>
        </w:tc>
        <w:tc>
          <w:tcPr>
            <w:tcW w:w="2700" w:type="dxa"/>
            <w:shd w:val="solid" w:color="000000" w:fill="FFFFFF"/>
          </w:tcPr>
          <w:p w:rsidR="00D83EE9" w:rsidRDefault="00D83EE9">
            <w:pPr>
              <w:pStyle w:val="BodyText"/>
              <w:ind w:left="0"/>
              <w:rPr>
                <w:b/>
              </w:rPr>
            </w:pPr>
            <w:r>
              <w:rPr>
                <w:b/>
              </w:rPr>
              <w:t>Proposed Solutions</w:t>
            </w:r>
          </w:p>
        </w:tc>
      </w:tr>
      <w:tr w:rsidR="00D83EE9" w:rsidTr="00D83EE9">
        <w:tc>
          <w:tcPr>
            <w:tcW w:w="2808" w:type="dxa"/>
          </w:tcPr>
          <w:p w:rsidR="00D83EE9" w:rsidRDefault="00D83EE9">
            <w:pPr>
              <w:pStyle w:val="BodyText"/>
              <w:ind w:left="0"/>
            </w:pPr>
            <w:r>
              <w:t>Simple operation with no need to relearn the system</w:t>
            </w:r>
          </w:p>
        </w:tc>
        <w:tc>
          <w:tcPr>
            <w:tcW w:w="900" w:type="dxa"/>
          </w:tcPr>
          <w:p w:rsidR="00D83EE9" w:rsidRDefault="00D83EE9">
            <w:pPr>
              <w:pStyle w:val="BodyText"/>
              <w:ind w:left="0"/>
            </w:pPr>
          </w:p>
        </w:tc>
        <w:tc>
          <w:tcPr>
            <w:tcW w:w="3060" w:type="dxa"/>
          </w:tcPr>
          <w:p w:rsidR="00D83EE9" w:rsidRDefault="00D83EE9">
            <w:pPr>
              <w:pStyle w:val="BodyText"/>
              <w:ind w:left="0"/>
            </w:pPr>
            <w:r>
              <w:t xml:space="preserve">Often uploads are done several months apart and users forget the business rules </w:t>
            </w:r>
          </w:p>
        </w:tc>
        <w:tc>
          <w:tcPr>
            <w:tcW w:w="2700" w:type="dxa"/>
          </w:tcPr>
          <w:p w:rsidR="00D83EE9" w:rsidRDefault="007C0B30">
            <w:pPr>
              <w:pStyle w:val="BodyText"/>
              <w:ind w:left="0"/>
            </w:pPr>
            <w:r>
              <w:t>System must provide guidance to users.</w:t>
            </w:r>
          </w:p>
          <w:p w:rsidR="007C0B30" w:rsidRDefault="007C0B30">
            <w:pPr>
              <w:pStyle w:val="BodyText"/>
              <w:ind w:left="0"/>
            </w:pPr>
            <w:r>
              <w:t>System must implement business rules in as automatic a fashion as possible</w:t>
            </w:r>
          </w:p>
        </w:tc>
      </w:tr>
      <w:tr w:rsidR="00D83EE9" w:rsidTr="00D83EE9">
        <w:tc>
          <w:tcPr>
            <w:tcW w:w="2808" w:type="dxa"/>
          </w:tcPr>
          <w:p w:rsidR="00D83EE9" w:rsidRDefault="00D83EE9" w:rsidP="00281832">
            <w:pPr>
              <w:pStyle w:val="BodyText"/>
              <w:ind w:left="0"/>
            </w:pPr>
            <w:r>
              <w:t>Assay definitions are not ent</w:t>
            </w:r>
            <w:r w:rsidR="00281832">
              <w:t>e</w:t>
            </w:r>
            <w:r>
              <w:t>r</w:t>
            </w:r>
            <w:r w:rsidR="00281832">
              <w:t>ed</w:t>
            </w:r>
            <w:r>
              <w:t xml:space="preserve"> until </w:t>
            </w:r>
            <w:r w:rsidR="00281832">
              <w:t>results are</w:t>
            </w:r>
            <w:r>
              <w:t xml:space="preserve"> read</w:t>
            </w:r>
            <w:r w:rsidR="00281832">
              <w:t>y</w:t>
            </w:r>
            <w:r>
              <w:t xml:space="preserve"> to upload</w:t>
            </w:r>
          </w:p>
        </w:tc>
        <w:tc>
          <w:tcPr>
            <w:tcW w:w="900" w:type="dxa"/>
          </w:tcPr>
          <w:p w:rsidR="00D83EE9" w:rsidRDefault="00D83EE9">
            <w:pPr>
              <w:pStyle w:val="BodyText"/>
              <w:ind w:left="0"/>
            </w:pPr>
          </w:p>
        </w:tc>
        <w:tc>
          <w:tcPr>
            <w:tcW w:w="3060" w:type="dxa"/>
          </w:tcPr>
          <w:p w:rsidR="00D83EE9" w:rsidRDefault="007C0B30" w:rsidP="00281832">
            <w:pPr>
              <w:pStyle w:val="BodyText"/>
              <w:ind w:left="0"/>
            </w:pPr>
            <w:r>
              <w:t>Users don’t want to wait for dictionary elements to be approved before uploading experiment re</w:t>
            </w:r>
            <w:r w:rsidR="00281832">
              <w:t>s</w:t>
            </w:r>
            <w:r>
              <w:t>ults</w:t>
            </w:r>
          </w:p>
        </w:tc>
        <w:tc>
          <w:tcPr>
            <w:tcW w:w="2700" w:type="dxa"/>
          </w:tcPr>
          <w:p w:rsidR="00D83EE9" w:rsidRDefault="00281832">
            <w:pPr>
              <w:pStyle w:val="BodyText"/>
              <w:ind w:left="0"/>
            </w:pPr>
            <w:r>
              <w:t xml:space="preserve">Allow ‘pending’ entries to the dictionary to be used for result upload. </w:t>
            </w:r>
          </w:p>
          <w:p w:rsidR="00281832" w:rsidRDefault="00281832">
            <w:pPr>
              <w:pStyle w:val="BodyText"/>
              <w:ind w:left="0"/>
            </w:pPr>
            <w:r>
              <w:t>Data can be adjusted after the elements are approved</w:t>
            </w:r>
            <w:r w:rsidR="00E025F6">
              <w:t>.</w:t>
            </w:r>
          </w:p>
        </w:tc>
      </w:tr>
      <w:tr w:rsidR="00D83EE9" w:rsidTr="00D83EE9">
        <w:tc>
          <w:tcPr>
            <w:tcW w:w="2808" w:type="dxa"/>
          </w:tcPr>
          <w:p w:rsidR="00D83EE9" w:rsidRDefault="00E025F6">
            <w:pPr>
              <w:pStyle w:val="BodyText"/>
              <w:ind w:left="0"/>
            </w:pPr>
            <w:r>
              <w:t xml:space="preserve">Efficient processes for </w:t>
            </w:r>
            <w:r>
              <w:lastRenderedPageBreak/>
              <w:t>approving results</w:t>
            </w:r>
          </w:p>
        </w:tc>
        <w:tc>
          <w:tcPr>
            <w:tcW w:w="900" w:type="dxa"/>
          </w:tcPr>
          <w:p w:rsidR="00D83EE9" w:rsidRDefault="00D83EE9">
            <w:pPr>
              <w:pStyle w:val="BodyText"/>
              <w:ind w:left="0"/>
            </w:pPr>
          </w:p>
        </w:tc>
        <w:tc>
          <w:tcPr>
            <w:tcW w:w="3060" w:type="dxa"/>
          </w:tcPr>
          <w:p w:rsidR="00D83EE9" w:rsidRDefault="00E025F6">
            <w:pPr>
              <w:pStyle w:val="BodyText"/>
              <w:ind w:left="0"/>
            </w:pPr>
            <w:r>
              <w:t xml:space="preserve">Users want to be able to get this </w:t>
            </w:r>
            <w:r>
              <w:lastRenderedPageBreak/>
              <w:t>chore [of loading data] over with</w:t>
            </w:r>
          </w:p>
        </w:tc>
        <w:tc>
          <w:tcPr>
            <w:tcW w:w="2700" w:type="dxa"/>
          </w:tcPr>
          <w:p w:rsidR="00D83EE9" w:rsidRDefault="00E025F6" w:rsidP="00E025F6">
            <w:pPr>
              <w:pStyle w:val="BodyText"/>
              <w:ind w:left="0"/>
            </w:pPr>
            <w:r>
              <w:lastRenderedPageBreak/>
              <w:t xml:space="preserve">Automatically approve results if the assay is approved.  If the </w:t>
            </w:r>
            <w:r>
              <w:lastRenderedPageBreak/>
              <w:t>assay is approved later due to dictionary issues, the results are automatically approved as well.</w:t>
            </w:r>
          </w:p>
        </w:tc>
      </w:tr>
      <w:tr w:rsidR="00E025F6" w:rsidTr="00D83EE9">
        <w:tc>
          <w:tcPr>
            <w:tcW w:w="2808" w:type="dxa"/>
          </w:tcPr>
          <w:p w:rsidR="00E025F6" w:rsidRDefault="00E025F6">
            <w:pPr>
              <w:pStyle w:val="BodyText"/>
              <w:ind w:left="0"/>
            </w:pPr>
            <w:r>
              <w:lastRenderedPageBreak/>
              <w:t>Encourage communication between approvers and enterers of data</w:t>
            </w:r>
          </w:p>
        </w:tc>
        <w:tc>
          <w:tcPr>
            <w:tcW w:w="900" w:type="dxa"/>
          </w:tcPr>
          <w:p w:rsidR="00E025F6" w:rsidRDefault="00E025F6">
            <w:pPr>
              <w:pStyle w:val="BodyText"/>
              <w:ind w:left="0"/>
            </w:pPr>
          </w:p>
        </w:tc>
        <w:tc>
          <w:tcPr>
            <w:tcW w:w="3060" w:type="dxa"/>
          </w:tcPr>
          <w:p w:rsidR="00E025F6" w:rsidRDefault="00E025F6">
            <w:pPr>
              <w:pStyle w:val="BodyText"/>
              <w:ind w:left="0"/>
            </w:pPr>
            <w:r>
              <w:t>Since a user may have infrequent access, learning opportunities must be maximized by ensuring that errors in data entry are corrected by the data enterer, not the curator/approver</w:t>
            </w:r>
          </w:p>
        </w:tc>
        <w:tc>
          <w:tcPr>
            <w:tcW w:w="2700" w:type="dxa"/>
          </w:tcPr>
          <w:p w:rsidR="00E025F6" w:rsidRDefault="00441549" w:rsidP="00E025F6">
            <w:pPr>
              <w:pStyle w:val="BodyText"/>
              <w:ind w:left="0"/>
            </w:pPr>
            <w:r>
              <w:t>On-line Help</w:t>
            </w:r>
          </w:p>
          <w:p w:rsidR="00441549" w:rsidRDefault="00441549" w:rsidP="00E025F6">
            <w:pPr>
              <w:pStyle w:val="BodyText"/>
              <w:ind w:left="0"/>
            </w:pPr>
            <w:r>
              <w:t>Simple ways to contact the experts (chat?)</w:t>
            </w:r>
          </w:p>
        </w:tc>
      </w:tr>
    </w:tbl>
    <w:p w:rsidR="00FE0B56" w:rsidRDefault="00FE0B56">
      <w:pPr>
        <w:pStyle w:val="BodyText"/>
      </w:pPr>
    </w:p>
    <w:p w:rsidR="00FE0B56" w:rsidRDefault="00A81F1C">
      <w:pPr>
        <w:pStyle w:val="Heading1"/>
      </w:pPr>
      <w:bookmarkStart w:id="131" w:name="_Toc436203402"/>
      <w:bookmarkStart w:id="132" w:name="_Toc452813596"/>
      <w:bookmarkStart w:id="133" w:name="_Toc321329581"/>
      <w:bookmarkEnd w:id="44"/>
      <w:r>
        <w:t>User Workflows</w:t>
      </w:r>
      <w:bookmarkEnd w:id="131"/>
      <w:bookmarkEnd w:id="132"/>
      <w:bookmarkEnd w:id="133"/>
    </w:p>
    <w:p w:rsidR="00D538EE" w:rsidRPr="00D538EE" w:rsidRDefault="00D538EE" w:rsidP="00D538EE">
      <w:pPr>
        <w:pStyle w:val="BodyText"/>
      </w:pPr>
      <w:r>
        <w:t xml:space="preserve">See also the </w:t>
      </w:r>
      <w:hyperlink r:id="rId11" w:history="1">
        <w:r w:rsidRPr="00D538EE">
          <w:rPr>
            <w:rStyle w:val="Hyperlink"/>
          </w:rPr>
          <w:t>UML Model</w:t>
        </w:r>
      </w:hyperlink>
      <w:r w:rsidR="00441549">
        <w:t xml:space="preserve"> in the </w:t>
      </w:r>
      <w:proofErr w:type="spellStart"/>
      <w:r w:rsidR="00441549">
        <w:t>GitHub</w:t>
      </w:r>
      <w:proofErr w:type="spellEnd"/>
      <w:r w:rsidR="00441549">
        <w:t xml:space="preserve"> Wiki pages</w:t>
      </w:r>
    </w:p>
    <w:p w:rsidR="00A81F1C" w:rsidRDefault="00292AEF" w:rsidP="00A81F1C">
      <w:pPr>
        <w:pStyle w:val="Heading2"/>
      </w:pPr>
      <w:bookmarkStart w:id="134" w:name="_Toc425054407"/>
      <w:bookmarkStart w:id="135" w:name="_Toc342757873"/>
      <w:bookmarkStart w:id="136" w:name="_Toc346297791"/>
      <w:bookmarkStart w:id="137" w:name="_Toc422186500"/>
      <w:bookmarkStart w:id="138" w:name="_Toc436203403"/>
      <w:bookmarkStart w:id="139" w:name="_Toc452813597"/>
      <w:bookmarkStart w:id="140" w:name="_Toc321329582"/>
      <w:r>
        <w:t>Assay definition and approval</w:t>
      </w:r>
      <w:bookmarkEnd w:id="140"/>
    </w:p>
    <w:p w:rsidR="00A81F1C" w:rsidRDefault="00A81F1C" w:rsidP="00A81F1C">
      <w:pPr>
        <w:pStyle w:val="Paragraph2"/>
        <w:widowControl/>
      </w:pPr>
    </w:p>
    <w:p w:rsidR="00A81F1C" w:rsidRDefault="00292AEF" w:rsidP="00A81F1C">
      <w:pPr>
        <w:pStyle w:val="Heading2"/>
      </w:pPr>
      <w:bookmarkStart w:id="141" w:name="_Toc321329583"/>
      <w:r>
        <w:t>Data Upload</w:t>
      </w:r>
      <w:bookmarkEnd w:id="141"/>
    </w:p>
    <w:p w:rsidR="00292AEF" w:rsidRDefault="00292AEF" w:rsidP="00292AEF">
      <w:pPr>
        <w:pStyle w:val="BodyText"/>
      </w:pPr>
    </w:p>
    <w:p w:rsidR="00292AEF" w:rsidRPr="00292AEF" w:rsidRDefault="00292AEF" w:rsidP="00292AEF">
      <w:pPr>
        <w:pStyle w:val="Heading2"/>
      </w:pPr>
      <w:bookmarkStart w:id="142" w:name="_Toc321329584"/>
      <w:r>
        <w:t xml:space="preserve">Dictionary </w:t>
      </w:r>
      <w:proofErr w:type="spellStart"/>
      <w:r>
        <w:t>curation</w:t>
      </w:r>
      <w:bookmarkEnd w:id="142"/>
      <w:proofErr w:type="spellEnd"/>
    </w:p>
    <w:p w:rsidR="00A81F1C" w:rsidRDefault="00441549" w:rsidP="00A81F1C">
      <w:pPr>
        <w:pStyle w:val="BodyText"/>
      </w:pPr>
      <w:r>
        <w:t>&lt;TBD&gt;</w:t>
      </w:r>
    </w:p>
    <w:p w:rsidR="00292AEF" w:rsidRDefault="00A81F1C" w:rsidP="00441549">
      <w:pPr>
        <w:pStyle w:val="Heading1"/>
      </w:pPr>
      <w:bookmarkStart w:id="143" w:name="_Toc321329585"/>
      <w:r>
        <w:t>Features</w:t>
      </w:r>
      <w:bookmarkEnd w:id="143"/>
    </w:p>
    <w:p w:rsidR="00441549" w:rsidRPr="00441549" w:rsidRDefault="00441549" w:rsidP="00441549">
      <w:pPr>
        <w:pStyle w:val="BodyText"/>
      </w:pPr>
      <w:r>
        <w:t xml:space="preserve">Features are listed in the </w:t>
      </w:r>
      <w:proofErr w:type="spellStart"/>
      <w:r>
        <w:t>Pivitol</w:t>
      </w:r>
      <w:proofErr w:type="spellEnd"/>
      <w:r>
        <w:t xml:space="preserve"> Tracker tool where the SCRUM backlog is maintained.  </w:t>
      </w:r>
      <w:proofErr w:type="gramStart"/>
      <w:r>
        <w:t>That ;list</w:t>
      </w:r>
      <w:proofErr w:type="gramEnd"/>
      <w:r>
        <w:t xml:space="preserve"> is dynamic and well maintained.  This list is the higher level features that are expected to be stable during the initial implementation of the system</w:t>
      </w:r>
    </w:p>
    <w:p w:rsidR="00FE0B56" w:rsidRDefault="009030D1">
      <w:pPr>
        <w:pStyle w:val="Heading2"/>
      </w:pPr>
      <w:bookmarkStart w:id="144" w:name="_Toc321329586"/>
      <w:r>
        <w:t>&lt;</w:t>
      </w:r>
      <w:proofErr w:type="spellStart"/>
      <w:proofErr w:type="gramStart"/>
      <w:r>
        <w:t>aFeature</w:t>
      </w:r>
      <w:bookmarkEnd w:id="134"/>
      <w:bookmarkEnd w:id="135"/>
      <w:bookmarkEnd w:id="136"/>
      <w:bookmarkEnd w:id="137"/>
      <w:bookmarkEnd w:id="138"/>
      <w:bookmarkEnd w:id="139"/>
      <w:proofErr w:type="spellEnd"/>
      <w:proofErr w:type="gramEnd"/>
      <w:r>
        <w:t>&gt;</w:t>
      </w:r>
      <w:bookmarkEnd w:id="144"/>
    </w:p>
    <w:p w:rsidR="00FE0B56" w:rsidRDefault="00FE0B56">
      <w:pPr>
        <w:pStyle w:val="Paragraph2"/>
        <w:widowControl/>
      </w:pPr>
    </w:p>
    <w:p w:rsidR="00FE0B56" w:rsidRDefault="009030D1">
      <w:pPr>
        <w:pStyle w:val="Heading2"/>
      </w:pPr>
      <w:bookmarkStart w:id="145" w:name="_Toc425054408"/>
      <w:bookmarkStart w:id="146" w:name="_Toc346297792"/>
      <w:bookmarkStart w:id="147" w:name="_Toc422186501"/>
      <w:bookmarkStart w:id="148" w:name="_Toc436203404"/>
      <w:bookmarkStart w:id="149" w:name="_Toc452813598"/>
      <w:bookmarkStart w:id="150" w:name="_Toc321329587"/>
      <w:r>
        <w:t>&lt;</w:t>
      </w:r>
      <w:proofErr w:type="spellStart"/>
      <w:proofErr w:type="gramStart"/>
      <w:r>
        <w:t>anotherFeature</w:t>
      </w:r>
      <w:bookmarkEnd w:id="145"/>
      <w:bookmarkEnd w:id="146"/>
      <w:bookmarkEnd w:id="147"/>
      <w:bookmarkEnd w:id="148"/>
      <w:bookmarkEnd w:id="149"/>
      <w:proofErr w:type="spellEnd"/>
      <w:proofErr w:type="gramEnd"/>
      <w:r>
        <w:t>&gt;</w:t>
      </w:r>
      <w:bookmarkEnd w:id="150"/>
    </w:p>
    <w:p w:rsidR="009030D1" w:rsidRDefault="009030D1">
      <w:pPr>
        <w:pStyle w:val="BodyText"/>
      </w:pPr>
    </w:p>
    <w:sectPr w:rsidR="009030D1" w:rsidSect="00FE0B56">
      <w:pgSz w:w="12240" w:h="15840" w:code="1"/>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0" w:author="Simon Chatwin" w:date="2012-04-04T19:22:00Z" w:initials="SJC">
    <w:p w:rsidR="003A1042" w:rsidRDefault="003A1042">
      <w:pPr>
        <w:pStyle w:val="CommentText"/>
      </w:pPr>
      <w:r>
        <w:rPr>
          <w:rStyle w:val="CommentReference"/>
        </w:rPr>
        <w:annotationRef/>
      </w:r>
      <w:r>
        <w:t xml:space="preserve">Yes you may be correct, though I think it helps to see the </w:t>
      </w:r>
      <w:proofErr w:type="spellStart"/>
      <w:r>
        <w:t>mis</w:t>
      </w:r>
      <w:proofErr w:type="spellEnd"/>
      <w:r>
        <w:t>-match between the work roles and the roles needed for working with BARD.</w:t>
      </w:r>
    </w:p>
    <w:p w:rsidR="003A1042" w:rsidRDefault="003A1042">
      <w:pPr>
        <w:pStyle w:val="CommentText"/>
      </w:pPr>
    </w:p>
    <w:p w:rsidR="003A1042" w:rsidRDefault="003A1042">
      <w:pPr>
        <w:pStyle w:val="CommentText"/>
      </w:pPr>
      <w:r>
        <w:t>Ultimately I’d like to see outreach and RDM take on the task of turning Lead Biologists into BARD users (getting the informatics guys out of the loop) as both assay registrars and data depositors.</w:t>
      </w:r>
    </w:p>
  </w:comment>
  <w:comment w:id="48" w:author="Ying Su" w:date="2012-04-02T10:09:00Z" w:initials="YS">
    <w:p w:rsidR="00485117" w:rsidRDefault="00485117">
      <w:pPr>
        <w:pStyle w:val="CommentText"/>
      </w:pPr>
      <w:r>
        <w:rPr>
          <w:rStyle w:val="CommentReference"/>
        </w:rPr>
        <w:annotationRef/>
      </w:r>
      <w:r>
        <w:t xml:space="preserve">After reading the rest of the document, I feel the first part of the users definition could be removed.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3DB" w:rsidRDefault="000C23DB">
      <w:pPr>
        <w:spacing w:line="240" w:lineRule="auto"/>
      </w:pPr>
      <w:r>
        <w:separator/>
      </w:r>
    </w:p>
  </w:endnote>
  <w:endnote w:type="continuationSeparator" w:id="0">
    <w:p w:rsidR="000C23DB" w:rsidRDefault="000C23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FE0B56">
      <w:tc>
        <w:tcPr>
          <w:tcW w:w="3162" w:type="dxa"/>
          <w:tcBorders>
            <w:top w:val="nil"/>
            <w:left w:val="nil"/>
            <w:bottom w:val="nil"/>
            <w:right w:val="nil"/>
          </w:tcBorders>
        </w:tcPr>
        <w:p w:rsidR="00FE0B56" w:rsidRDefault="009030D1">
          <w:pPr>
            <w:ind w:right="360"/>
          </w:pPr>
          <w:r>
            <w:t>Confidential</w:t>
          </w:r>
        </w:p>
      </w:tc>
      <w:tc>
        <w:tcPr>
          <w:tcW w:w="3162" w:type="dxa"/>
          <w:tcBorders>
            <w:top w:val="nil"/>
            <w:left w:val="nil"/>
            <w:bottom w:val="nil"/>
            <w:right w:val="nil"/>
          </w:tcBorders>
        </w:tcPr>
        <w:p w:rsidR="00FE0B56" w:rsidRDefault="009030D1">
          <w:pPr>
            <w:jc w:val="center"/>
          </w:pPr>
          <w:r>
            <w:sym w:font="Symbol" w:char="F0D3"/>
          </w:r>
          <w:fldSimple w:instr=" DOCPROPERTY &quot;Company&quot;  \* MERGEFORMAT ">
            <w:r w:rsidR="008A280D">
              <w:t>&lt;Company Name&gt;</w:t>
            </w:r>
          </w:fldSimple>
          <w:r>
            <w:t xml:space="preserve">, </w:t>
          </w:r>
          <w:r w:rsidR="003225E4">
            <w:fldChar w:fldCharType="begin"/>
          </w:r>
          <w:r>
            <w:instrText xml:space="preserve"> DATE \@ "yyyy" </w:instrText>
          </w:r>
          <w:r w:rsidR="003225E4">
            <w:fldChar w:fldCharType="separate"/>
          </w:r>
          <w:r w:rsidR="003A1042">
            <w:rPr>
              <w:noProof/>
            </w:rPr>
            <w:t>2012</w:t>
          </w:r>
          <w:r w:rsidR="003225E4">
            <w:fldChar w:fldCharType="end"/>
          </w:r>
        </w:p>
      </w:tc>
      <w:tc>
        <w:tcPr>
          <w:tcW w:w="3162" w:type="dxa"/>
          <w:tcBorders>
            <w:top w:val="nil"/>
            <w:left w:val="nil"/>
            <w:bottom w:val="nil"/>
            <w:right w:val="nil"/>
          </w:tcBorders>
        </w:tcPr>
        <w:p w:rsidR="00FE0B56" w:rsidRDefault="009030D1">
          <w:pPr>
            <w:jc w:val="right"/>
          </w:pPr>
          <w:r>
            <w:t xml:space="preserve">Page </w:t>
          </w:r>
          <w:r w:rsidR="003225E4">
            <w:rPr>
              <w:rStyle w:val="PageNumber"/>
            </w:rPr>
            <w:fldChar w:fldCharType="begin"/>
          </w:r>
          <w:r>
            <w:rPr>
              <w:rStyle w:val="PageNumber"/>
            </w:rPr>
            <w:instrText xml:space="preserve"> PAGE </w:instrText>
          </w:r>
          <w:r w:rsidR="003225E4">
            <w:rPr>
              <w:rStyle w:val="PageNumber"/>
            </w:rPr>
            <w:fldChar w:fldCharType="separate"/>
          </w:r>
          <w:r w:rsidR="003A1042">
            <w:rPr>
              <w:rStyle w:val="PageNumber"/>
              <w:noProof/>
            </w:rPr>
            <w:t>3</w:t>
          </w:r>
          <w:r w:rsidR="003225E4">
            <w:rPr>
              <w:rStyle w:val="PageNumber"/>
            </w:rPr>
            <w:fldChar w:fldCharType="end"/>
          </w:r>
        </w:p>
      </w:tc>
    </w:tr>
  </w:tbl>
  <w:p w:rsidR="00FE0B56" w:rsidRDefault="00FE0B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3DB" w:rsidRDefault="000C23DB">
      <w:pPr>
        <w:spacing w:line="240" w:lineRule="auto"/>
      </w:pPr>
      <w:r>
        <w:separator/>
      </w:r>
    </w:p>
  </w:footnote>
  <w:footnote w:type="continuationSeparator" w:id="0">
    <w:p w:rsidR="000C23DB" w:rsidRDefault="000C23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0B56" w:rsidRDefault="00FE0B56">
    <w:pPr>
      <w:rPr>
        <w:sz w:val="24"/>
      </w:rPr>
    </w:pPr>
  </w:p>
  <w:p w:rsidR="00FE0B56" w:rsidRDefault="00FE0B56">
    <w:pPr>
      <w:pBdr>
        <w:top w:val="single" w:sz="6" w:space="1" w:color="auto"/>
      </w:pBdr>
      <w:rPr>
        <w:sz w:val="24"/>
      </w:rPr>
    </w:pPr>
  </w:p>
  <w:p w:rsidR="00FE0B56" w:rsidRDefault="003225E4">
    <w:pPr>
      <w:pBdr>
        <w:bottom w:val="single" w:sz="6" w:space="1" w:color="auto"/>
      </w:pBdr>
      <w:jc w:val="right"/>
      <w:rPr>
        <w:rFonts w:ascii="Arial" w:hAnsi="Arial"/>
        <w:b/>
        <w:sz w:val="36"/>
      </w:rPr>
    </w:pPr>
    <w:fldSimple w:instr=" DOCPROPERTY &quot;Company&quot;  \* MERGEFORMAT ">
      <w:r w:rsidR="00A81F1C">
        <w:rPr>
          <w:rFonts w:ascii="Arial" w:hAnsi="Arial"/>
          <w:b/>
          <w:sz w:val="36"/>
        </w:rPr>
        <w:t>Broad Institute</w:t>
      </w:r>
    </w:fldSimple>
  </w:p>
  <w:p w:rsidR="00FE0B56" w:rsidRDefault="00FE0B56">
    <w:pPr>
      <w:pBdr>
        <w:bottom w:val="single" w:sz="6" w:space="1" w:color="auto"/>
      </w:pBdr>
      <w:jc w:val="right"/>
      <w:rPr>
        <w:sz w:val="24"/>
      </w:rPr>
    </w:pPr>
  </w:p>
  <w:p w:rsidR="00FE0B56" w:rsidRDefault="00FE0B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FE0B56">
      <w:tc>
        <w:tcPr>
          <w:tcW w:w="6379" w:type="dxa"/>
        </w:tcPr>
        <w:p w:rsidR="00FE0B56" w:rsidRDefault="003225E4">
          <w:fldSimple w:instr=" SUBJECT  \* MERGEFORMAT ">
            <w:r w:rsidR="00A81F1C" w:rsidRPr="00A81F1C">
              <w:t>BARD</w:t>
            </w:r>
          </w:fldSimple>
        </w:p>
      </w:tc>
      <w:tc>
        <w:tcPr>
          <w:tcW w:w="3179" w:type="dxa"/>
        </w:tcPr>
        <w:p w:rsidR="00FE0B56" w:rsidRDefault="009030D1">
          <w:pPr>
            <w:tabs>
              <w:tab w:val="left" w:pos="1135"/>
            </w:tabs>
            <w:spacing w:before="40"/>
            <w:ind w:right="68"/>
          </w:pPr>
          <w:r>
            <w:t xml:space="preserve">  Version:           &lt;</w:t>
          </w:r>
          <w:fldSimple w:instr=" DOCPROPERTY &quot;Version&quot; \* MERGEFORMAT ">
            <w:r w:rsidR="00A81F1C">
              <w:t>0.1</w:t>
            </w:r>
          </w:fldSimple>
          <w:r>
            <w:t>&gt;</w:t>
          </w:r>
        </w:p>
      </w:tc>
    </w:tr>
    <w:tr w:rsidR="00FE0B56">
      <w:tc>
        <w:tcPr>
          <w:tcW w:w="6379" w:type="dxa"/>
        </w:tcPr>
        <w:p w:rsidR="00FE0B56" w:rsidRDefault="003225E4">
          <w:fldSimple w:instr=" TITLE  \* MERGEFORMAT ">
            <w:r w:rsidR="00A81F1C">
              <w:t>User Analysis</w:t>
            </w:r>
          </w:fldSimple>
        </w:p>
      </w:tc>
      <w:tc>
        <w:tcPr>
          <w:tcW w:w="3179" w:type="dxa"/>
        </w:tcPr>
        <w:p w:rsidR="00FE0B56" w:rsidRDefault="009030D1">
          <w:r>
            <w:t xml:space="preserve">  Date:  &lt;</w:t>
          </w:r>
          <w:fldSimple w:instr=" DOCPROPERTY &quot;Version Date&quot; \* MERGEFORMAT ">
            <w:r w:rsidR="00A81F1C">
              <w:t>03/26.2012</w:t>
            </w:r>
          </w:fldSimple>
          <w:r>
            <w:t>&gt;</w:t>
          </w:r>
        </w:p>
      </w:tc>
    </w:tr>
    <w:tr w:rsidR="00FE0B56">
      <w:tc>
        <w:tcPr>
          <w:tcW w:w="9558" w:type="dxa"/>
          <w:gridSpan w:val="2"/>
        </w:tcPr>
        <w:p w:rsidR="00FE0B56" w:rsidRDefault="009030D1">
          <w:r>
            <w:t>&lt;document identifier&gt;</w:t>
          </w:r>
        </w:p>
      </w:tc>
    </w:tr>
  </w:tbl>
  <w:p w:rsidR="00FE0B56" w:rsidRDefault="00FE0B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F711E1"/>
    <w:multiLevelType w:val="multilevel"/>
    <w:tmpl w:val="2B388F4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oNotDisplayPageBoundaries/>
  <w:proofState w:spelling="clean" w:grammar="clean"/>
  <w:attachedTemplate r:id="rId1"/>
  <w:trackRevision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81F1C"/>
    <w:rsid w:val="00055E40"/>
    <w:rsid w:val="000A6B2D"/>
    <w:rsid w:val="000C23DB"/>
    <w:rsid w:val="00156AA0"/>
    <w:rsid w:val="001777DF"/>
    <w:rsid w:val="00184B54"/>
    <w:rsid w:val="00196772"/>
    <w:rsid w:val="00201538"/>
    <w:rsid w:val="00262305"/>
    <w:rsid w:val="00281832"/>
    <w:rsid w:val="00292AEF"/>
    <w:rsid w:val="003225E4"/>
    <w:rsid w:val="003A1042"/>
    <w:rsid w:val="003A6467"/>
    <w:rsid w:val="003B470B"/>
    <w:rsid w:val="003C6C7C"/>
    <w:rsid w:val="00441549"/>
    <w:rsid w:val="00485117"/>
    <w:rsid w:val="00660976"/>
    <w:rsid w:val="006626D9"/>
    <w:rsid w:val="0071678A"/>
    <w:rsid w:val="0077175C"/>
    <w:rsid w:val="00775516"/>
    <w:rsid w:val="007C0B30"/>
    <w:rsid w:val="00811C9E"/>
    <w:rsid w:val="00893EDF"/>
    <w:rsid w:val="008A280D"/>
    <w:rsid w:val="009030D1"/>
    <w:rsid w:val="00946685"/>
    <w:rsid w:val="00A60D3C"/>
    <w:rsid w:val="00A80D85"/>
    <w:rsid w:val="00A81F1C"/>
    <w:rsid w:val="00CA7818"/>
    <w:rsid w:val="00D04561"/>
    <w:rsid w:val="00D538EE"/>
    <w:rsid w:val="00D83EE9"/>
    <w:rsid w:val="00E025F6"/>
    <w:rsid w:val="00E42B71"/>
    <w:rsid w:val="00EC5FCB"/>
    <w:rsid w:val="00EF79D5"/>
    <w:rsid w:val="00F335AF"/>
    <w:rsid w:val="00F4629D"/>
    <w:rsid w:val="00FA0ECE"/>
    <w:rsid w:val="00FA205A"/>
    <w:rsid w:val="00FE0B56"/>
    <w:rsid w:val="00FF63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B56"/>
    <w:pPr>
      <w:widowControl w:val="0"/>
      <w:spacing w:line="240" w:lineRule="atLeast"/>
    </w:pPr>
  </w:style>
  <w:style w:type="paragraph" w:styleId="Heading1">
    <w:name w:val="heading 1"/>
    <w:basedOn w:val="Normal"/>
    <w:next w:val="Heading2"/>
    <w:qFormat/>
    <w:rsid w:val="00FE0B56"/>
    <w:pPr>
      <w:keepNext/>
      <w:numPr>
        <w:numId w:val="1"/>
      </w:numPr>
      <w:spacing w:before="120" w:after="60"/>
      <w:ind w:left="720" w:hanging="720"/>
      <w:outlineLvl w:val="0"/>
    </w:pPr>
    <w:rPr>
      <w:rFonts w:ascii="Arial" w:hAnsi="Arial"/>
      <w:b/>
      <w:sz w:val="24"/>
    </w:rPr>
  </w:style>
  <w:style w:type="paragraph" w:styleId="Heading2">
    <w:name w:val="heading 2"/>
    <w:basedOn w:val="Heading1"/>
    <w:next w:val="BodyText"/>
    <w:qFormat/>
    <w:rsid w:val="00FE0B56"/>
    <w:pPr>
      <w:numPr>
        <w:ilvl w:val="1"/>
      </w:numPr>
      <w:outlineLvl w:val="1"/>
    </w:pPr>
    <w:rPr>
      <w:sz w:val="20"/>
    </w:rPr>
  </w:style>
  <w:style w:type="paragraph" w:styleId="Heading3">
    <w:name w:val="heading 3"/>
    <w:basedOn w:val="Heading1"/>
    <w:next w:val="BodyText"/>
    <w:qFormat/>
    <w:rsid w:val="00FE0B56"/>
    <w:pPr>
      <w:numPr>
        <w:ilvl w:val="2"/>
      </w:numPr>
      <w:outlineLvl w:val="2"/>
    </w:pPr>
    <w:rPr>
      <w:b w:val="0"/>
      <w:i/>
      <w:sz w:val="20"/>
    </w:rPr>
  </w:style>
  <w:style w:type="paragraph" w:styleId="Heading4">
    <w:name w:val="heading 4"/>
    <w:basedOn w:val="Heading1"/>
    <w:next w:val="BodyTextIndent"/>
    <w:qFormat/>
    <w:rsid w:val="00FE0B56"/>
    <w:pPr>
      <w:numPr>
        <w:ilvl w:val="3"/>
      </w:numPr>
      <w:outlineLvl w:val="3"/>
    </w:pPr>
    <w:rPr>
      <w:b w:val="0"/>
      <w:sz w:val="20"/>
    </w:rPr>
  </w:style>
  <w:style w:type="paragraph" w:styleId="Heading5">
    <w:name w:val="heading 5"/>
    <w:basedOn w:val="Normal"/>
    <w:next w:val="Normal"/>
    <w:qFormat/>
    <w:rsid w:val="00FE0B56"/>
    <w:pPr>
      <w:numPr>
        <w:ilvl w:val="4"/>
        <w:numId w:val="1"/>
      </w:numPr>
      <w:spacing w:before="240" w:after="60"/>
      <w:ind w:left="2880"/>
      <w:outlineLvl w:val="4"/>
    </w:pPr>
    <w:rPr>
      <w:sz w:val="22"/>
    </w:rPr>
  </w:style>
  <w:style w:type="paragraph" w:styleId="Heading6">
    <w:name w:val="heading 6"/>
    <w:basedOn w:val="Normal"/>
    <w:next w:val="Normal"/>
    <w:qFormat/>
    <w:rsid w:val="00FE0B56"/>
    <w:pPr>
      <w:numPr>
        <w:ilvl w:val="5"/>
        <w:numId w:val="1"/>
      </w:numPr>
      <w:spacing w:before="240" w:after="60"/>
      <w:ind w:left="2880"/>
      <w:outlineLvl w:val="5"/>
    </w:pPr>
    <w:rPr>
      <w:i/>
      <w:sz w:val="22"/>
    </w:rPr>
  </w:style>
  <w:style w:type="paragraph" w:styleId="Heading7">
    <w:name w:val="heading 7"/>
    <w:basedOn w:val="Normal"/>
    <w:next w:val="Normal"/>
    <w:qFormat/>
    <w:rsid w:val="00FE0B56"/>
    <w:pPr>
      <w:numPr>
        <w:ilvl w:val="6"/>
        <w:numId w:val="1"/>
      </w:numPr>
      <w:spacing w:before="240" w:after="60"/>
      <w:ind w:left="2880"/>
      <w:outlineLvl w:val="6"/>
    </w:pPr>
  </w:style>
  <w:style w:type="paragraph" w:styleId="Heading8">
    <w:name w:val="heading 8"/>
    <w:basedOn w:val="Normal"/>
    <w:next w:val="Normal"/>
    <w:qFormat/>
    <w:rsid w:val="00FE0B56"/>
    <w:pPr>
      <w:numPr>
        <w:ilvl w:val="7"/>
        <w:numId w:val="1"/>
      </w:numPr>
      <w:spacing w:before="240" w:after="60"/>
      <w:ind w:left="2880"/>
      <w:outlineLvl w:val="7"/>
    </w:pPr>
    <w:rPr>
      <w:i/>
    </w:rPr>
  </w:style>
  <w:style w:type="paragraph" w:styleId="Heading9">
    <w:name w:val="heading 9"/>
    <w:basedOn w:val="Normal"/>
    <w:next w:val="Normal"/>
    <w:qFormat/>
    <w:rsid w:val="00FE0B5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E0B56"/>
    <w:pPr>
      <w:spacing w:before="80"/>
      <w:ind w:left="720"/>
      <w:jc w:val="both"/>
    </w:pPr>
    <w:rPr>
      <w:color w:val="000000"/>
      <w:lang w:val="en-AU"/>
    </w:rPr>
  </w:style>
  <w:style w:type="paragraph" w:styleId="Title">
    <w:name w:val="Title"/>
    <w:basedOn w:val="Normal"/>
    <w:next w:val="Normal"/>
    <w:qFormat/>
    <w:rsid w:val="00FE0B56"/>
    <w:pPr>
      <w:spacing w:line="240" w:lineRule="auto"/>
      <w:jc w:val="center"/>
    </w:pPr>
    <w:rPr>
      <w:rFonts w:ascii="Arial" w:hAnsi="Arial"/>
      <w:b/>
      <w:sz w:val="36"/>
    </w:rPr>
  </w:style>
  <w:style w:type="paragraph" w:styleId="Subtitle">
    <w:name w:val="Subtitle"/>
    <w:basedOn w:val="Normal"/>
    <w:qFormat/>
    <w:rsid w:val="00FE0B56"/>
    <w:pPr>
      <w:spacing w:after="60"/>
      <w:jc w:val="center"/>
    </w:pPr>
    <w:rPr>
      <w:rFonts w:ascii="Arial" w:hAnsi="Arial"/>
      <w:i/>
      <w:sz w:val="36"/>
      <w:lang w:val="en-AU"/>
    </w:rPr>
  </w:style>
  <w:style w:type="paragraph" w:styleId="NormalIndent">
    <w:name w:val="Normal Indent"/>
    <w:basedOn w:val="Normal"/>
    <w:semiHidden/>
    <w:rsid w:val="00FE0B56"/>
    <w:pPr>
      <w:ind w:left="900" w:hanging="900"/>
    </w:pPr>
  </w:style>
  <w:style w:type="paragraph" w:styleId="TOC1">
    <w:name w:val="toc 1"/>
    <w:basedOn w:val="Normal"/>
    <w:next w:val="Normal"/>
    <w:uiPriority w:val="39"/>
    <w:rsid w:val="00FE0B56"/>
    <w:pPr>
      <w:tabs>
        <w:tab w:val="right" w:pos="9360"/>
      </w:tabs>
      <w:spacing w:before="240" w:after="60"/>
      <w:ind w:right="720"/>
    </w:pPr>
  </w:style>
  <w:style w:type="paragraph" w:styleId="TOC2">
    <w:name w:val="toc 2"/>
    <w:basedOn w:val="Normal"/>
    <w:next w:val="Normal"/>
    <w:uiPriority w:val="39"/>
    <w:rsid w:val="00FE0B56"/>
    <w:pPr>
      <w:tabs>
        <w:tab w:val="right" w:pos="9360"/>
      </w:tabs>
      <w:ind w:left="432" w:right="720"/>
    </w:pPr>
  </w:style>
  <w:style w:type="paragraph" w:styleId="TOC3">
    <w:name w:val="toc 3"/>
    <w:basedOn w:val="Normal"/>
    <w:next w:val="Normal"/>
    <w:uiPriority w:val="39"/>
    <w:rsid w:val="00FE0B56"/>
    <w:pPr>
      <w:tabs>
        <w:tab w:val="left" w:pos="1440"/>
        <w:tab w:val="right" w:pos="9360"/>
      </w:tabs>
      <w:ind w:left="864"/>
    </w:pPr>
  </w:style>
  <w:style w:type="paragraph" w:styleId="Header">
    <w:name w:val="header"/>
    <w:basedOn w:val="Normal"/>
    <w:semiHidden/>
    <w:rsid w:val="00FE0B56"/>
    <w:pPr>
      <w:tabs>
        <w:tab w:val="center" w:pos="4320"/>
        <w:tab w:val="right" w:pos="8640"/>
      </w:tabs>
    </w:pPr>
  </w:style>
  <w:style w:type="paragraph" w:styleId="Footer">
    <w:name w:val="footer"/>
    <w:basedOn w:val="Normal"/>
    <w:semiHidden/>
    <w:rsid w:val="00FE0B56"/>
    <w:pPr>
      <w:tabs>
        <w:tab w:val="center" w:pos="4320"/>
        <w:tab w:val="right" w:pos="8640"/>
      </w:tabs>
    </w:pPr>
  </w:style>
  <w:style w:type="character" w:styleId="PageNumber">
    <w:name w:val="page number"/>
    <w:basedOn w:val="DefaultParagraphFont"/>
    <w:semiHidden/>
    <w:rsid w:val="00FE0B56"/>
  </w:style>
  <w:style w:type="paragraph" w:customStyle="1" w:styleId="Bullet2">
    <w:name w:val="Bullet2"/>
    <w:basedOn w:val="Normal"/>
    <w:rsid w:val="00FE0B56"/>
    <w:pPr>
      <w:ind w:left="1440" w:hanging="360"/>
    </w:pPr>
    <w:rPr>
      <w:color w:val="000080"/>
    </w:rPr>
  </w:style>
  <w:style w:type="paragraph" w:customStyle="1" w:styleId="Paragraph1">
    <w:name w:val="Paragraph1"/>
    <w:basedOn w:val="Normal"/>
    <w:rsid w:val="00FE0B56"/>
    <w:pPr>
      <w:spacing w:before="80" w:line="240" w:lineRule="auto"/>
      <w:jc w:val="both"/>
    </w:pPr>
  </w:style>
  <w:style w:type="paragraph" w:customStyle="1" w:styleId="Tabletext">
    <w:name w:val="Tabletext"/>
    <w:basedOn w:val="Normal"/>
    <w:rsid w:val="00FE0B56"/>
    <w:pPr>
      <w:keepLines/>
      <w:spacing w:after="120"/>
    </w:pPr>
  </w:style>
  <w:style w:type="paragraph" w:styleId="BodyText">
    <w:name w:val="Body Text"/>
    <w:basedOn w:val="Normal"/>
    <w:semiHidden/>
    <w:rsid w:val="00FE0B56"/>
    <w:pPr>
      <w:keepLines/>
      <w:spacing w:after="120"/>
      <w:ind w:left="720"/>
    </w:pPr>
  </w:style>
  <w:style w:type="paragraph" w:customStyle="1" w:styleId="Paragraph3">
    <w:name w:val="Paragraph3"/>
    <w:basedOn w:val="Normal"/>
    <w:rsid w:val="00FE0B56"/>
    <w:pPr>
      <w:spacing w:before="80" w:line="240" w:lineRule="auto"/>
      <w:ind w:left="1530"/>
      <w:jc w:val="both"/>
    </w:pPr>
  </w:style>
  <w:style w:type="paragraph" w:customStyle="1" w:styleId="Bullet1">
    <w:name w:val="Bullet1"/>
    <w:basedOn w:val="Normal"/>
    <w:rsid w:val="00FE0B56"/>
    <w:pPr>
      <w:ind w:left="720" w:hanging="432"/>
    </w:pPr>
  </w:style>
  <w:style w:type="character" w:styleId="FootnoteReference">
    <w:name w:val="footnote reference"/>
    <w:basedOn w:val="DefaultParagraphFont"/>
    <w:semiHidden/>
    <w:rsid w:val="00FE0B56"/>
    <w:rPr>
      <w:sz w:val="20"/>
      <w:vertAlign w:val="superscript"/>
    </w:rPr>
  </w:style>
  <w:style w:type="paragraph" w:styleId="FootnoteText">
    <w:name w:val="footnote text"/>
    <w:basedOn w:val="Normal"/>
    <w:semiHidden/>
    <w:rsid w:val="00FE0B56"/>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FE0B56"/>
    <w:pPr>
      <w:shd w:val="clear" w:color="auto" w:fill="000080"/>
    </w:pPr>
    <w:rPr>
      <w:rFonts w:ascii="Tahoma" w:hAnsi="Tahoma"/>
    </w:rPr>
  </w:style>
  <w:style w:type="paragraph" w:customStyle="1" w:styleId="Paragraph4">
    <w:name w:val="Paragraph4"/>
    <w:basedOn w:val="Normal"/>
    <w:rsid w:val="00FE0B56"/>
    <w:pPr>
      <w:spacing w:before="80" w:line="240" w:lineRule="auto"/>
      <w:ind w:left="2250"/>
      <w:jc w:val="both"/>
    </w:pPr>
  </w:style>
  <w:style w:type="paragraph" w:styleId="TOC4">
    <w:name w:val="toc 4"/>
    <w:basedOn w:val="Normal"/>
    <w:next w:val="Normal"/>
    <w:semiHidden/>
    <w:rsid w:val="00FE0B56"/>
    <w:pPr>
      <w:ind w:left="600"/>
    </w:pPr>
  </w:style>
  <w:style w:type="paragraph" w:styleId="TOC5">
    <w:name w:val="toc 5"/>
    <w:basedOn w:val="Normal"/>
    <w:next w:val="Normal"/>
    <w:semiHidden/>
    <w:rsid w:val="00FE0B56"/>
    <w:pPr>
      <w:ind w:left="800"/>
    </w:pPr>
  </w:style>
  <w:style w:type="paragraph" w:styleId="TOC6">
    <w:name w:val="toc 6"/>
    <w:basedOn w:val="Normal"/>
    <w:next w:val="Normal"/>
    <w:semiHidden/>
    <w:rsid w:val="00FE0B56"/>
    <w:pPr>
      <w:ind w:left="1000"/>
    </w:pPr>
  </w:style>
  <w:style w:type="paragraph" w:styleId="TOC7">
    <w:name w:val="toc 7"/>
    <w:basedOn w:val="Normal"/>
    <w:next w:val="Normal"/>
    <w:semiHidden/>
    <w:rsid w:val="00FE0B56"/>
    <w:pPr>
      <w:ind w:left="1200"/>
    </w:pPr>
  </w:style>
  <w:style w:type="paragraph" w:styleId="TOC8">
    <w:name w:val="toc 8"/>
    <w:basedOn w:val="Normal"/>
    <w:next w:val="Normal"/>
    <w:semiHidden/>
    <w:rsid w:val="00FE0B56"/>
    <w:pPr>
      <w:ind w:left="1400"/>
    </w:pPr>
  </w:style>
  <w:style w:type="paragraph" w:styleId="TOC9">
    <w:name w:val="toc 9"/>
    <w:basedOn w:val="Normal"/>
    <w:next w:val="Normal"/>
    <w:semiHidden/>
    <w:rsid w:val="00FE0B56"/>
    <w:pPr>
      <w:ind w:left="1600"/>
    </w:pPr>
  </w:style>
  <w:style w:type="paragraph" w:customStyle="1" w:styleId="MainTitle">
    <w:name w:val="Main Title"/>
    <w:basedOn w:val="Normal"/>
    <w:rsid w:val="00FE0B56"/>
    <w:pPr>
      <w:spacing w:before="480" w:after="60" w:line="240" w:lineRule="auto"/>
      <w:jc w:val="center"/>
    </w:pPr>
    <w:rPr>
      <w:rFonts w:ascii="Arial" w:hAnsi="Arial"/>
      <w:b/>
      <w:kern w:val="28"/>
      <w:sz w:val="32"/>
    </w:rPr>
  </w:style>
  <w:style w:type="paragraph" w:styleId="BodyText2">
    <w:name w:val="Body Text 2"/>
    <w:basedOn w:val="Normal"/>
    <w:semiHidden/>
    <w:rsid w:val="00FE0B56"/>
    <w:rPr>
      <w:i/>
      <w:color w:val="0000FF"/>
    </w:rPr>
  </w:style>
  <w:style w:type="paragraph" w:styleId="BodyTextIndent">
    <w:name w:val="Body Text Indent"/>
    <w:basedOn w:val="Normal"/>
    <w:semiHidden/>
    <w:rsid w:val="00FE0B56"/>
    <w:pPr>
      <w:ind w:left="720"/>
    </w:pPr>
    <w:rPr>
      <w:i/>
      <w:color w:val="0000FF"/>
      <w:u w:val="single"/>
    </w:rPr>
  </w:style>
  <w:style w:type="paragraph" w:customStyle="1" w:styleId="Body">
    <w:name w:val="Body"/>
    <w:basedOn w:val="Normal"/>
    <w:rsid w:val="00FE0B56"/>
    <w:pPr>
      <w:widowControl/>
      <w:spacing w:before="120" w:line="240" w:lineRule="auto"/>
      <w:jc w:val="both"/>
    </w:pPr>
    <w:rPr>
      <w:rFonts w:ascii="Book Antiqua" w:hAnsi="Book Antiqua"/>
    </w:rPr>
  </w:style>
  <w:style w:type="paragraph" w:customStyle="1" w:styleId="Bullet">
    <w:name w:val="Bullet"/>
    <w:basedOn w:val="Normal"/>
    <w:rsid w:val="00FE0B56"/>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E0B56"/>
    <w:pPr>
      <w:tabs>
        <w:tab w:val="left" w:pos="540"/>
        <w:tab w:val="left" w:pos="1260"/>
      </w:tabs>
      <w:spacing w:after="120"/>
    </w:pPr>
    <w:rPr>
      <w:i/>
      <w:color w:val="0000FF"/>
    </w:rPr>
  </w:style>
  <w:style w:type="character" w:styleId="Hyperlink">
    <w:name w:val="Hyperlink"/>
    <w:basedOn w:val="DefaultParagraphFont"/>
    <w:uiPriority w:val="99"/>
    <w:rsid w:val="00FE0B56"/>
    <w:rPr>
      <w:color w:val="0000FF"/>
      <w:u w:val="single"/>
    </w:rPr>
  </w:style>
  <w:style w:type="paragraph" w:customStyle="1" w:styleId="infoblue0">
    <w:name w:val="infoblue"/>
    <w:basedOn w:val="Normal"/>
    <w:rsid w:val="00FE0B56"/>
    <w:pPr>
      <w:widowControl/>
      <w:spacing w:before="100" w:beforeAutospacing="1" w:after="100" w:afterAutospacing="1" w:line="240" w:lineRule="auto"/>
    </w:pPr>
    <w:rPr>
      <w:sz w:val="24"/>
      <w:szCs w:val="24"/>
    </w:rPr>
  </w:style>
  <w:style w:type="paragraph" w:customStyle="1" w:styleId="TableHeader">
    <w:name w:val="TableHeader"/>
    <w:basedOn w:val="BodyText"/>
    <w:rsid w:val="00FE0B56"/>
    <w:pPr>
      <w:ind w:left="0"/>
    </w:pPr>
    <w:rPr>
      <w:b/>
      <w:bCs/>
    </w:rPr>
  </w:style>
  <w:style w:type="paragraph" w:customStyle="1" w:styleId="TableInfoBlue">
    <w:name w:val="TableInfoBlue"/>
    <w:basedOn w:val="InfoBlue"/>
    <w:next w:val="Tabletext"/>
    <w:rsid w:val="00FE0B56"/>
  </w:style>
  <w:style w:type="paragraph" w:styleId="BalloonText">
    <w:name w:val="Balloon Text"/>
    <w:basedOn w:val="Normal"/>
    <w:link w:val="BalloonTextChar"/>
    <w:uiPriority w:val="99"/>
    <w:semiHidden/>
    <w:unhideWhenUsed/>
    <w:rsid w:val="00A81F1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F1C"/>
    <w:rPr>
      <w:rFonts w:ascii="Tahoma" w:hAnsi="Tahoma" w:cs="Tahoma"/>
      <w:sz w:val="16"/>
      <w:szCs w:val="16"/>
    </w:rPr>
  </w:style>
  <w:style w:type="table" w:styleId="TableGrid">
    <w:name w:val="Table Grid"/>
    <w:basedOn w:val="TableNormal"/>
    <w:uiPriority w:val="59"/>
    <w:rsid w:val="00E42B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85117"/>
    <w:rPr>
      <w:sz w:val="16"/>
      <w:szCs w:val="16"/>
    </w:rPr>
  </w:style>
  <w:style w:type="paragraph" w:styleId="CommentText">
    <w:name w:val="annotation text"/>
    <w:basedOn w:val="Normal"/>
    <w:link w:val="CommentTextChar"/>
    <w:uiPriority w:val="99"/>
    <w:semiHidden/>
    <w:unhideWhenUsed/>
    <w:rsid w:val="00485117"/>
    <w:pPr>
      <w:spacing w:line="240" w:lineRule="auto"/>
    </w:pPr>
  </w:style>
  <w:style w:type="character" w:customStyle="1" w:styleId="CommentTextChar">
    <w:name w:val="Comment Text Char"/>
    <w:basedOn w:val="DefaultParagraphFont"/>
    <w:link w:val="CommentText"/>
    <w:uiPriority w:val="99"/>
    <w:semiHidden/>
    <w:rsid w:val="00485117"/>
  </w:style>
  <w:style w:type="paragraph" w:styleId="CommentSubject">
    <w:name w:val="annotation subject"/>
    <w:basedOn w:val="CommentText"/>
    <w:next w:val="CommentText"/>
    <w:link w:val="CommentSubjectChar"/>
    <w:uiPriority w:val="99"/>
    <w:semiHidden/>
    <w:unhideWhenUsed/>
    <w:rsid w:val="00485117"/>
    <w:rPr>
      <w:b/>
      <w:bCs/>
    </w:rPr>
  </w:style>
  <w:style w:type="character" w:customStyle="1" w:styleId="CommentSubjectChar">
    <w:name w:val="Comment Subject Char"/>
    <w:basedOn w:val="CommentTextChar"/>
    <w:link w:val="CommentSubject"/>
    <w:uiPriority w:val="99"/>
    <w:semiHidden/>
    <w:rsid w:val="00485117"/>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roadinstitute.github.com/BARD/CAP_and_Data_Entry/"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Local\Temp\Temp1_rup_wd_tmpl.zip\Requirements\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35</TotalTime>
  <Pages>1</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User Analysis</vt:lpstr>
    </vt:vector>
  </TitlesOfParts>
  <Company>Broad Institute</Company>
  <LinksUpToDate>false</LinksUpToDate>
  <CharactersWithSpaces>14279</CharactersWithSpaces>
  <SharedDoc>false</SharedDoc>
  <HLinks>
    <vt:vector size="324" baseType="variant">
      <vt:variant>
        <vt:i4>1441855</vt:i4>
      </vt:variant>
      <vt:variant>
        <vt:i4>329</vt:i4>
      </vt:variant>
      <vt:variant>
        <vt:i4>0</vt:i4>
      </vt:variant>
      <vt:variant>
        <vt:i4>5</vt:i4>
      </vt:variant>
      <vt:variant>
        <vt:lpwstr/>
      </vt:variant>
      <vt:variant>
        <vt:lpwstr>_Toc99271659</vt:lpwstr>
      </vt:variant>
      <vt:variant>
        <vt:i4>1507391</vt:i4>
      </vt:variant>
      <vt:variant>
        <vt:i4>323</vt:i4>
      </vt:variant>
      <vt:variant>
        <vt:i4>0</vt:i4>
      </vt:variant>
      <vt:variant>
        <vt:i4>5</vt:i4>
      </vt:variant>
      <vt:variant>
        <vt:lpwstr/>
      </vt:variant>
      <vt:variant>
        <vt:lpwstr>_Toc99271658</vt:lpwstr>
      </vt:variant>
      <vt:variant>
        <vt:i4>1572927</vt:i4>
      </vt:variant>
      <vt:variant>
        <vt:i4>317</vt:i4>
      </vt:variant>
      <vt:variant>
        <vt:i4>0</vt:i4>
      </vt:variant>
      <vt:variant>
        <vt:i4>5</vt:i4>
      </vt:variant>
      <vt:variant>
        <vt:lpwstr/>
      </vt:variant>
      <vt:variant>
        <vt:lpwstr>_Toc99271657</vt:lpwstr>
      </vt:variant>
      <vt:variant>
        <vt:i4>1638463</vt:i4>
      </vt:variant>
      <vt:variant>
        <vt:i4>311</vt:i4>
      </vt:variant>
      <vt:variant>
        <vt:i4>0</vt:i4>
      </vt:variant>
      <vt:variant>
        <vt:i4>5</vt:i4>
      </vt:variant>
      <vt:variant>
        <vt:lpwstr/>
      </vt:variant>
      <vt:variant>
        <vt:lpwstr>_Toc99271656</vt:lpwstr>
      </vt:variant>
      <vt:variant>
        <vt:i4>1703999</vt:i4>
      </vt:variant>
      <vt:variant>
        <vt:i4>305</vt:i4>
      </vt:variant>
      <vt:variant>
        <vt:i4>0</vt:i4>
      </vt:variant>
      <vt:variant>
        <vt:i4>5</vt:i4>
      </vt:variant>
      <vt:variant>
        <vt:lpwstr/>
      </vt:variant>
      <vt:variant>
        <vt:lpwstr>_Toc99271655</vt:lpwstr>
      </vt:variant>
      <vt:variant>
        <vt:i4>1769535</vt:i4>
      </vt:variant>
      <vt:variant>
        <vt:i4>299</vt:i4>
      </vt:variant>
      <vt:variant>
        <vt:i4>0</vt:i4>
      </vt:variant>
      <vt:variant>
        <vt:i4>5</vt:i4>
      </vt:variant>
      <vt:variant>
        <vt:lpwstr/>
      </vt:variant>
      <vt:variant>
        <vt:lpwstr>_Toc99271654</vt:lpwstr>
      </vt:variant>
      <vt:variant>
        <vt:i4>1835071</vt:i4>
      </vt:variant>
      <vt:variant>
        <vt:i4>293</vt:i4>
      </vt:variant>
      <vt:variant>
        <vt:i4>0</vt:i4>
      </vt:variant>
      <vt:variant>
        <vt:i4>5</vt:i4>
      </vt:variant>
      <vt:variant>
        <vt:lpwstr/>
      </vt:variant>
      <vt:variant>
        <vt:lpwstr>_Toc99271653</vt:lpwstr>
      </vt:variant>
      <vt:variant>
        <vt:i4>1900607</vt:i4>
      </vt:variant>
      <vt:variant>
        <vt:i4>287</vt:i4>
      </vt:variant>
      <vt:variant>
        <vt:i4>0</vt:i4>
      </vt:variant>
      <vt:variant>
        <vt:i4>5</vt:i4>
      </vt:variant>
      <vt:variant>
        <vt:lpwstr/>
      </vt:variant>
      <vt:variant>
        <vt:lpwstr>_Toc99271652</vt:lpwstr>
      </vt:variant>
      <vt:variant>
        <vt:i4>1966143</vt:i4>
      </vt:variant>
      <vt:variant>
        <vt:i4>281</vt:i4>
      </vt:variant>
      <vt:variant>
        <vt:i4>0</vt:i4>
      </vt:variant>
      <vt:variant>
        <vt:i4>5</vt:i4>
      </vt:variant>
      <vt:variant>
        <vt:lpwstr/>
      </vt:variant>
      <vt:variant>
        <vt:lpwstr>_Toc99271651</vt:lpwstr>
      </vt:variant>
      <vt:variant>
        <vt:i4>2031679</vt:i4>
      </vt:variant>
      <vt:variant>
        <vt:i4>275</vt:i4>
      </vt:variant>
      <vt:variant>
        <vt:i4>0</vt:i4>
      </vt:variant>
      <vt:variant>
        <vt:i4>5</vt:i4>
      </vt:variant>
      <vt:variant>
        <vt:lpwstr/>
      </vt:variant>
      <vt:variant>
        <vt:lpwstr>_Toc99271650</vt:lpwstr>
      </vt:variant>
      <vt:variant>
        <vt:i4>1441854</vt:i4>
      </vt:variant>
      <vt:variant>
        <vt:i4>269</vt:i4>
      </vt:variant>
      <vt:variant>
        <vt:i4>0</vt:i4>
      </vt:variant>
      <vt:variant>
        <vt:i4>5</vt:i4>
      </vt:variant>
      <vt:variant>
        <vt:lpwstr/>
      </vt:variant>
      <vt:variant>
        <vt:lpwstr>_Toc99271649</vt:lpwstr>
      </vt:variant>
      <vt:variant>
        <vt:i4>1507390</vt:i4>
      </vt:variant>
      <vt:variant>
        <vt:i4>263</vt:i4>
      </vt:variant>
      <vt:variant>
        <vt:i4>0</vt:i4>
      </vt:variant>
      <vt:variant>
        <vt:i4>5</vt:i4>
      </vt:variant>
      <vt:variant>
        <vt:lpwstr/>
      </vt:variant>
      <vt:variant>
        <vt:lpwstr>_Toc99271648</vt:lpwstr>
      </vt:variant>
      <vt:variant>
        <vt:i4>1572926</vt:i4>
      </vt:variant>
      <vt:variant>
        <vt:i4>257</vt:i4>
      </vt:variant>
      <vt:variant>
        <vt:i4>0</vt:i4>
      </vt:variant>
      <vt:variant>
        <vt:i4>5</vt:i4>
      </vt:variant>
      <vt:variant>
        <vt:lpwstr/>
      </vt:variant>
      <vt:variant>
        <vt:lpwstr>_Toc99271647</vt:lpwstr>
      </vt:variant>
      <vt:variant>
        <vt:i4>1638462</vt:i4>
      </vt:variant>
      <vt:variant>
        <vt:i4>251</vt:i4>
      </vt:variant>
      <vt:variant>
        <vt:i4>0</vt:i4>
      </vt:variant>
      <vt:variant>
        <vt:i4>5</vt:i4>
      </vt:variant>
      <vt:variant>
        <vt:lpwstr/>
      </vt:variant>
      <vt:variant>
        <vt:lpwstr>_Toc99271646</vt:lpwstr>
      </vt:variant>
      <vt:variant>
        <vt:i4>1703998</vt:i4>
      </vt:variant>
      <vt:variant>
        <vt:i4>245</vt:i4>
      </vt:variant>
      <vt:variant>
        <vt:i4>0</vt:i4>
      </vt:variant>
      <vt:variant>
        <vt:i4>5</vt:i4>
      </vt:variant>
      <vt:variant>
        <vt:lpwstr/>
      </vt:variant>
      <vt:variant>
        <vt:lpwstr>_Toc99271645</vt:lpwstr>
      </vt:variant>
      <vt:variant>
        <vt:i4>1769534</vt:i4>
      </vt:variant>
      <vt:variant>
        <vt:i4>239</vt:i4>
      </vt:variant>
      <vt:variant>
        <vt:i4>0</vt:i4>
      </vt:variant>
      <vt:variant>
        <vt:i4>5</vt:i4>
      </vt:variant>
      <vt:variant>
        <vt:lpwstr/>
      </vt:variant>
      <vt:variant>
        <vt:lpwstr>_Toc99271644</vt:lpwstr>
      </vt:variant>
      <vt:variant>
        <vt:i4>1835070</vt:i4>
      </vt:variant>
      <vt:variant>
        <vt:i4>233</vt:i4>
      </vt:variant>
      <vt:variant>
        <vt:i4>0</vt:i4>
      </vt:variant>
      <vt:variant>
        <vt:i4>5</vt:i4>
      </vt:variant>
      <vt:variant>
        <vt:lpwstr/>
      </vt:variant>
      <vt:variant>
        <vt:lpwstr>_Toc99271643</vt:lpwstr>
      </vt:variant>
      <vt:variant>
        <vt:i4>1900606</vt:i4>
      </vt:variant>
      <vt:variant>
        <vt:i4>227</vt:i4>
      </vt:variant>
      <vt:variant>
        <vt:i4>0</vt:i4>
      </vt:variant>
      <vt:variant>
        <vt:i4>5</vt:i4>
      </vt:variant>
      <vt:variant>
        <vt:lpwstr/>
      </vt:variant>
      <vt:variant>
        <vt:lpwstr>_Toc99271642</vt:lpwstr>
      </vt:variant>
      <vt:variant>
        <vt:i4>1966142</vt:i4>
      </vt:variant>
      <vt:variant>
        <vt:i4>221</vt:i4>
      </vt:variant>
      <vt:variant>
        <vt:i4>0</vt:i4>
      </vt:variant>
      <vt:variant>
        <vt:i4>5</vt:i4>
      </vt:variant>
      <vt:variant>
        <vt:lpwstr/>
      </vt:variant>
      <vt:variant>
        <vt:lpwstr>_Toc99271641</vt:lpwstr>
      </vt:variant>
      <vt:variant>
        <vt:i4>2031678</vt:i4>
      </vt:variant>
      <vt:variant>
        <vt:i4>215</vt:i4>
      </vt:variant>
      <vt:variant>
        <vt:i4>0</vt:i4>
      </vt:variant>
      <vt:variant>
        <vt:i4>5</vt:i4>
      </vt:variant>
      <vt:variant>
        <vt:lpwstr/>
      </vt:variant>
      <vt:variant>
        <vt:lpwstr>_Toc99271640</vt:lpwstr>
      </vt:variant>
      <vt:variant>
        <vt:i4>1441849</vt:i4>
      </vt:variant>
      <vt:variant>
        <vt:i4>209</vt:i4>
      </vt:variant>
      <vt:variant>
        <vt:i4>0</vt:i4>
      </vt:variant>
      <vt:variant>
        <vt:i4>5</vt:i4>
      </vt:variant>
      <vt:variant>
        <vt:lpwstr/>
      </vt:variant>
      <vt:variant>
        <vt:lpwstr>_Toc99271639</vt:lpwstr>
      </vt:variant>
      <vt:variant>
        <vt:i4>1507385</vt:i4>
      </vt:variant>
      <vt:variant>
        <vt:i4>203</vt:i4>
      </vt:variant>
      <vt:variant>
        <vt:i4>0</vt:i4>
      </vt:variant>
      <vt:variant>
        <vt:i4>5</vt:i4>
      </vt:variant>
      <vt:variant>
        <vt:lpwstr/>
      </vt:variant>
      <vt:variant>
        <vt:lpwstr>_Toc99271638</vt:lpwstr>
      </vt:variant>
      <vt:variant>
        <vt:i4>1572921</vt:i4>
      </vt:variant>
      <vt:variant>
        <vt:i4>197</vt:i4>
      </vt:variant>
      <vt:variant>
        <vt:i4>0</vt:i4>
      </vt:variant>
      <vt:variant>
        <vt:i4>5</vt:i4>
      </vt:variant>
      <vt:variant>
        <vt:lpwstr/>
      </vt:variant>
      <vt:variant>
        <vt:lpwstr>_Toc99271637</vt:lpwstr>
      </vt:variant>
      <vt:variant>
        <vt:i4>1638457</vt:i4>
      </vt:variant>
      <vt:variant>
        <vt:i4>191</vt:i4>
      </vt:variant>
      <vt:variant>
        <vt:i4>0</vt:i4>
      </vt:variant>
      <vt:variant>
        <vt:i4>5</vt:i4>
      </vt:variant>
      <vt:variant>
        <vt:lpwstr/>
      </vt:variant>
      <vt:variant>
        <vt:lpwstr>_Toc99271636</vt:lpwstr>
      </vt:variant>
      <vt:variant>
        <vt:i4>1703993</vt:i4>
      </vt:variant>
      <vt:variant>
        <vt:i4>185</vt:i4>
      </vt:variant>
      <vt:variant>
        <vt:i4>0</vt:i4>
      </vt:variant>
      <vt:variant>
        <vt:i4>5</vt:i4>
      </vt:variant>
      <vt:variant>
        <vt:lpwstr/>
      </vt:variant>
      <vt:variant>
        <vt:lpwstr>_Toc99271635</vt:lpwstr>
      </vt:variant>
      <vt:variant>
        <vt:i4>1769529</vt:i4>
      </vt:variant>
      <vt:variant>
        <vt:i4>179</vt:i4>
      </vt:variant>
      <vt:variant>
        <vt:i4>0</vt:i4>
      </vt:variant>
      <vt:variant>
        <vt:i4>5</vt:i4>
      </vt:variant>
      <vt:variant>
        <vt:lpwstr/>
      </vt:variant>
      <vt:variant>
        <vt:lpwstr>_Toc99271634</vt:lpwstr>
      </vt:variant>
      <vt:variant>
        <vt:i4>1835065</vt:i4>
      </vt:variant>
      <vt:variant>
        <vt:i4>173</vt:i4>
      </vt:variant>
      <vt:variant>
        <vt:i4>0</vt:i4>
      </vt:variant>
      <vt:variant>
        <vt:i4>5</vt:i4>
      </vt:variant>
      <vt:variant>
        <vt:lpwstr/>
      </vt:variant>
      <vt:variant>
        <vt:lpwstr>_Toc99271633</vt:lpwstr>
      </vt:variant>
      <vt:variant>
        <vt:i4>1900601</vt:i4>
      </vt:variant>
      <vt:variant>
        <vt:i4>167</vt:i4>
      </vt:variant>
      <vt:variant>
        <vt:i4>0</vt:i4>
      </vt:variant>
      <vt:variant>
        <vt:i4>5</vt:i4>
      </vt:variant>
      <vt:variant>
        <vt:lpwstr/>
      </vt:variant>
      <vt:variant>
        <vt:lpwstr>_Toc99271632</vt:lpwstr>
      </vt:variant>
      <vt:variant>
        <vt:i4>1966137</vt:i4>
      </vt:variant>
      <vt:variant>
        <vt:i4>161</vt:i4>
      </vt:variant>
      <vt:variant>
        <vt:i4>0</vt:i4>
      </vt:variant>
      <vt:variant>
        <vt:i4>5</vt:i4>
      </vt:variant>
      <vt:variant>
        <vt:lpwstr/>
      </vt:variant>
      <vt:variant>
        <vt:lpwstr>_Toc99271631</vt:lpwstr>
      </vt:variant>
      <vt:variant>
        <vt:i4>2031673</vt:i4>
      </vt:variant>
      <vt:variant>
        <vt:i4>155</vt:i4>
      </vt:variant>
      <vt:variant>
        <vt:i4>0</vt:i4>
      </vt:variant>
      <vt:variant>
        <vt:i4>5</vt:i4>
      </vt:variant>
      <vt:variant>
        <vt:lpwstr/>
      </vt:variant>
      <vt:variant>
        <vt:lpwstr>_Toc99271630</vt:lpwstr>
      </vt:variant>
      <vt:variant>
        <vt:i4>1441848</vt:i4>
      </vt:variant>
      <vt:variant>
        <vt:i4>149</vt:i4>
      </vt:variant>
      <vt:variant>
        <vt:i4>0</vt:i4>
      </vt:variant>
      <vt:variant>
        <vt:i4>5</vt:i4>
      </vt:variant>
      <vt:variant>
        <vt:lpwstr/>
      </vt:variant>
      <vt:variant>
        <vt:lpwstr>_Toc99271629</vt:lpwstr>
      </vt:variant>
      <vt:variant>
        <vt:i4>1507384</vt:i4>
      </vt:variant>
      <vt:variant>
        <vt:i4>143</vt:i4>
      </vt:variant>
      <vt:variant>
        <vt:i4>0</vt:i4>
      </vt:variant>
      <vt:variant>
        <vt:i4>5</vt:i4>
      </vt:variant>
      <vt:variant>
        <vt:lpwstr/>
      </vt:variant>
      <vt:variant>
        <vt:lpwstr>_Toc99271628</vt:lpwstr>
      </vt:variant>
      <vt:variant>
        <vt:i4>1572920</vt:i4>
      </vt:variant>
      <vt:variant>
        <vt:i4>137</vt:i4>
      </vt:variant>
      <vt:variant>
        <vt:i4>0</vt:i4>
      </vt:variant>
      <vt:variant>
        <vt:i4>5</vt:i4>
      </vt:variant>
      <vt:variant>
        <vt:lpwstr/>
      </vt:variant>
      <vt:variant>
        <vt:lpwstr>_Toc99271627</vt:lpwstr>
      </vt:variant>
      <vt:variant>
        <vt:i4>1638456</vt:i4>
      </vt:variant>
      <vt:variant>
        <vt:i4>131</vt:i4>
      </vt:variant>
      <vt:variant>
        <vt:i4>0</vt:i4>
      </vt:variant>
      <vt:variant>
        <vt:i4>5</vt:i4>
      </vt:variant>
      <vt:variant>
        <vt:lpwstr/>
      </vt:variant>
      <vt:variant>
        <vt:lpwstr>_Toc99271626</vt:lpwstr>
      </vt:variant>
      <vt:variant>
        <vt:i4>1703992</vt:i4>
      </vt:variant>
      <vt:variant>
        <vt:i4>125</vt:i4>
      </vt:variant>
      <vt:variant>
        <vt:i4>0</vt:i4>
      </vt:variant>
      <vt:variant>
        <vt:i4>5</vt:i4>
      </vt:variant>
      <vt:variant>
        <vt:lpwstr/>
      </vt:variant>
      <vt:variant>
        <vt:lpwstr>_Toc99271625</vt:lpwstr>
      </vt:variant>
      <vt:variant>
        <vt:i4>1769528</vt:i4>
      </vt:variant>
      <vt:variant>
        <vt:i4>119</vt:i4>
      </vt:variant>
      <vt:variant>
        <vt:i4>0</vt:i4>
      </vt:variant>
      <vt:variant>
        <vt:i4>5</vt:i4>
      </vt:variant>
      <vt:variant>
        <vt:lpwstr/>
      </vt:variant>
      <vt:variant>
        <vt:lpwstr>_Toc99271624</vt:lpwstr>
      </vt:variant>
      <vt:variant>
        <vt:i4>1835064</vt:i4>
      </vt:variant>
      <vt:variant>
        <vt:i4>113</vt:i4>
      </vt:variant>
      <vt:variant>
        <vt:i4>0</vt:i4>
      </vt:variant>
      <vt:variant>
        <vt:i4>5</vt:i4>
      </vt:variant>
      <vt:variant>
        <vt:lpwstr/>
      </vt:variant>
      <vt:variant>
        <vt:lpwstr>_Toc99271623</vt:lpwstr>
      </vt:variant>
      <vt:variant>
        <vt:i4>1900600</vt:i4>
      </vt:variant>
      <vt:variant>
        <vt:i4>107</vt:i4>
      </vt:variant>
      <vt:variant>
        <vt:i4>0</vt:i4>
      </vt:variant>
      <vt:variant>
        <vt:i4>5</vt:i4>
      </vt:variant>
      <vt:variant>
        <vt:lpwstr/>
      </vt:variant>
      <vt:variant>
        <vt:lpwstr>_Toc99271622</vt:lpwstr>
      </vt:variant>
      <vt:variant>
        <vt:i4>1966136</vt:i4>
      </vt:variant>
      <vt:variant>
        <vt:i4>101</vt:i4>
      </vt:variant>
      <vt:variant>
        <vt:i4>0</vt:i4>
      </vt:variant>
      <vt:variant>
        <vt:i4>5</vt:i4>
      </vt:variant>
      <vt:variant>
        <vt:lpwstr/>
      </vt:variant>
      <vt:variant>
        <vt:lpwstr>_Toc99271621</vt:lpwstr>
      </vt:variant>
      <vt:variant>
        <vt:i4>2031672</vt:i4>
      </vt:variant>
      <vt:variant>
        <vt:i4>95</vt:i4>
      </vt:variant>
      <vt:variant>
        <vt:i4>0</vt:i4>
      </vt:variant>
      <vt:variant>
        <vt:i4>5</vt:i4>
      </vt:variant>
      <vt:variant>
        <vt:lpwstr/>
      </vt:variant>
      <vt:variant>
        <vt:lpwstr>_Toc99271620</vt:lpwstr>
      </vt:variant>
      <vt:variant>
        <vt:i4>1441851</vt:i4>
      </vt:variant>
      <vt:variant>
        <vt:i4>89</vt:i4>
      </vt:variant>
      <vt:variant>
        <vt:i4>0</vt:i4>
      </vt:variant>
      <vt:variant>
        <vt:i4>5</vt:i4>
      </vt:variant>
      <vt:variant>
        <vt:lpwstr/>
      </vt:variant>
      <vt:variant>
        <vt:lpwstr>_Toc99271619</vt:lpwstr>
      </vt:variant>
      <vt:variant>
        <vt:i4>1507387</vt:i4>
      </vt:variant>
      <vt:variant>
        <vt:i4>83</vt:i4>
      </vt:variant>
      <vt:variant>
        <vt:i4>0</vt:i4>
      </vt:variant>
      <vt:variant>
        <vt:i4>5</vt:i4>
      </vt:variant>
      <vt:variant>
        <vt:lpwstr/>
      </vt:variant>
      <vt:variant>
        <vt:lpwstr>_Toc99271618</vt:lpwstr>
      </vt:variant>
      <vt:variant>
        <vt:i4>1572923</vt:i4>
      </vt:variant>
      <vt:variant>
        <vt:i4>77</vt:i4>
      </vt:variant>
      <vt:variant>
        <vt:i4>0</vt:i4>
      </vt:variant>
      <vt:variant>
        <vt:i4>5</vt:i4>
      </vt:variant>
      <vt:variant>
        <vt:lpwstr/>
      </vt:variant>
      <vt:variant>
        <vt:lpwstr>_Toc99271617</vt:lpwstr>
      </vt:variant>
      <vt:variant>
        <vt:i4>1638459</vt:i4>
      </vt:variant>
      <vt:variant>
        <vt:i4>71</vt:i4>
      </vt:variant>
      <vt:variant>
        <vt:i4>0</vt:i4>
      </vt:variant>
      <vt:variant>
        <vt:i4>5</vt:i4>
      </vt:variant>
      <vt:variant>
        <vt:lpwstr/>
      </vt:variant>
      <vt:variant>
        <vt:lpwstr>_Toc99271616</vt:lpwstr>
      </vt:variant>
      <vt:variant>
        <vt:i4>1703995</vt:i4>
      </vt:variant>
      <vt:variant>
        <vt:i4>65</vt:i4>
      </vt:variant>
      <vt:variant>
        <vt:i4>0</vt:i4>
      </vt:variant>
      <vt:variant>
        <vt:i4>5</vt:i4>
      </vt:variant>
      <vt:variant>
        <vt:lpwstr/>
      </vt:variant>
      <vt:variant>
        <vt:lpwstr>_Toc99271615</vt:lpwstr>
      </vt:variant>
      <vt:variant>
        <vt:i4>1769531</vt:i4>
      </vt:variant>
      <vt:variant>
        <vt:i4>59</vt:i4>
      </vt:variant>
      <vt:variant>
        <vt:i4>0</vt:i4>
      </vt:variant>
      <vt:variant>
        <vt:i4>5</vt:i4>
      </vt:variant>
      <vt:variant>
        <vt:lpwstr/>
      </vt:variant>
      <vt:variant>
        <vt:lpwstr>_Toc99271614</vt:lpwstr>
      </vt:variant>
      <vt:variant>
        <vt:i4>1835067</vt:i4>
      </vt:variant>
      <vt:variant>
        <vt:i4>53</vt:i4>
      </vt:variant>
      <vt:variant>
        <vt:i4>0</vt:i4>
      </vt:variant>
      <vt:variant>
        <vt:i4>5</vt:i4>
      </vt:variant>
      <vt:variant>
        <vt:lpwstr/>
      </vt:variant>
      <vt:variant>
        <vt:lpwstr>_Toc99271613</vt:lpwstr>
      </vt:variant>
      <vt:variant>
        <vt:i4>1900603</vt:i4>
      </vt:variant>
      <vt:variant>
        <vt:i4>47</vt:i4>
      </vt:variant>
      <vt:variant>
        <vt:i4>0</vt:i4>
      </vt:variant>
      <vt:variant>
        <vt:i4>5</vt:i4>
      </vt:variant>
      <vt:variant>
        <vt:lpwstr/>
      </vt:variant>
      <vt:variant>
        <vt:lpwstr>_Toc99271612</vt:lpwstr>
      </vt:variant>
      <vt:variant>
        <vt:i4>1966139</vt:i4>
      </vt:variant>
      <vt:variant>
        <vt:i4>41</vt:i4>
      </vt:variant>
      <vt:variant>
        <vt:i4>0</vt:i4>
      </vt:variant>
      <vt:variant>
        <vt:i4>5</vt:i4>
      </vt:variant>
      <vt:variant>
        <vt:lpwstr/>
      </vt:variant>
      <vt:variant>
        <vt:lpwstr>_Toc99271611</vt:lpwstr>
      </vt:variant>
      <vt:variant>
        <vt:i4>2031675</vt:i4>
      </vt:variant>
      <vt:variant>
        <vt:i4>35</vt:i4>
      </vt:variant>
      <vt:variant>
        <vt:i4>0</vt:i4>
      </vt:variant>
      <vt:variant>
        <vt:i4>5</vt:i4>
      </vt:variant>
      <vt:variant>
        <vt:lpwstr/>
      </vt:variant>
      <vt:variant>
        <vt:lpwstr>_Toc99271610</vt:lpwstr>
      </vt:variant>
      <vt:variant>
        <vt:i4>1441850</vt:i4>
      </vt:variant>
      <vt:variant>
        <vt:i4>29</vt:i4>
      </vt:variant>
      <vt:variant>
        <vt:i4>0</vt:i4>
      </vt:variant>
      <vt:variant>
        <vt:i4>5</vt:i4>
      </vt:variant>
      <vt:variant>
        <vt:lpwstr/>
      </vt:variant>
      <vt:variant>
        <vt:lpwstr>_Toc99271609</vt:lpwstr>
      </vt:variant>
      <vt:variant>
        <vt:i4>1507386</vt:i4>
      </vt:variant>
      <vt:variant>
        <vt:i4>23</vt:i4>
      </vt:variant>
      <vt:variant>
        <vt:i4>0</vt:i4>
      </vt:variant>
      <vt:variant>
        <vt:i4>5</vt:i4>
      </vt:variant>
      <vt:variant>
        <vt:lpwstr/>
      </vt:variant>
      <vt:variant>
        <vt:lpwstr>_Toc99271608</vt:lpwstr>
      </vt:variant>
      <vt:variant>
        <vt:i4>1572922</vt:i4>
      </vt:variant>
      <vt:variant>
        <vt:i4>17</vt:i4>
      </vt:variant>
      <vt:variant>
        <vt:i4>0</vt:i4>
      </vt:variant>
      <vt:variant>
        <vt:i4>5</vt:i4>
      </vt:variant>
      <vt:variant>
        <vt:lpwstr/>
      </vt:variant>
      <vt:variant>
        <vt:lpwstr>_Toc99271607</vt:lpwstr>
      </vt:variant>
      <vt:variant>
        <vt:i4>1638458</vt:i4>
      </vt:variant>
      <vt:variant>
        <vt:i4>11</vt:i4>
      </vt:variant>
      <vt:variant>
        <vt:i4>0</vt:i4>
      </vt:variant>
      <vt:variant>
        <vt:i4>5</vt:i4>
      </vt:variant>
      <vt:variant>
        <vt:lpwstr/>
      </vt:variant>
      <vt:variant>
        <vt:lpwstr>_Toc99271606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Analysis</dc:title>
  <dc:subject>BARD</dc:subject>
  <dc:creator>Simon Chatwin</dc:creator>
  <cp:lastModifiedBy>Simon Chatwin</cp:lastModifiedBy>
  <cp:revision>6</cp:revision>
  <cp:lastPrinted>2001-03-15T21:26:00Z</cp:lastPrinted>
  <dcterms:created xsi:type="dcterms:W3CDTF">2012-04-02T17:11:00Z</dcterms:created>
  <dcterms:modified xsi:type="dcterms:W3CDTF">2012-04-05T02:22:00Z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Version Date">
    <vt:lpwstr>03/26.2012</vt:lpwstr>
  </property>
</Properties>
</file>